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4987DC76" w:rsidR="002E6BBB" w:rsidRDefault="004963C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MICROSOFT® WINDOWS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D5F59E" w:rsidR="00074C5F" w:rsidRDefault="005F59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1:29:15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77777777" w:rsidR="004963C6" w:rsidRDefault="004963C6" w:rsidP="004963C6">
      <w:pPr>
        <w:pStyle w:val="Title"/>
        <w:jc w:val="center"/>
      </w:pPr>
      <w:r>
        <w:lastRenderedPageBreak/>
        <w:t>WINDOWS SECURITY</w:t>
      </w:r>
    </w:p>
    <w:p w14:paraId="4090490D" w14:textId="77777777" w:rsidR="004963C6" w:rsidRDefault="004963C6" w:rsidP="004963C6">
      <w:pPr>
        <w:pStyle w:val="Heading1"/>
      </w:pPr>
      <w:r>
        <w:t>MICROSOFT® WINDOWS</w:t>
      </w:r>
      <w:del w:id="1" w:author="Patrick McElhiney" w:date="2022-11-24T13:36:00Z">
        <w:r w:rsidDel="00CD1E9C">
          <w:delText>®</w:delText>
        </w:r>
      </w:del>
      <w:r>
        <w:t xml:space="preserve"> SECURITY</w:t>
      </w:r>
    </w:p>
    <w:p w14:paraId="7A4F4A4A" w14:textId="77777777" w:rsidR="004963C6" w:rsidRPr="00C0532F" w:rsidRDefault="004963C6" w:rsidP="004963C6">
      <w:pPr>
        <w:rPr>
          <w:b/>
          <w:bCs/>
        </w:rPr>
      </w:pPr>
      <w:r w:rsidRPr="00AD134F">
        <w:rPr>
          <w:b/>
          <w:sz w:val="24"/>
        </w:rPr>
        <w:t>MICROSOFT® WINDOWS</w:t>
      </w:r>
      <w:del w:id="2" w:author="Patrick McElhiney" w:date="2022-11-24T13:36:00Z">
        <w:r w:rsidRPr="00AD134F" w:rsidDel="00CD1E9C">
          <w:rPr>
            <w:b/>
            <w:sz w:val="24"/>
          </w:rPr>
          <w:delText>®</w:delText>
        </w:r>
      </w:del>
      <w:r>
        <w:rPr>
          <w:b/>
          <w:sz w:val="24"/>
        </w:rPr>
        <w:t xml:space="preserve"> SECURITY SYSTEMS</w:t>
      </w:r>
    </w:p>
    <w:p w14:paraId="39F9DED5" w14:textId="3A2C529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ACTIVEX</w:t>
      </w:r>
    </w:p>
    <w:p w14:paraId="4A3BA45C" w14:textId="41F047A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789210"/>
      <w:r>
        <w:rPr>
          <w:u w:val="single"/>
        </w:rPr>
        <w:t>ACTIVEX (AX)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ACTIVEX (AX)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5029F0B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GUARD</w:t>
      </w:r>
    </w:p>
    <w:p w14:paraId="6D1D2DAB" w14:textId="6E63D6C2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789247"/>
      <w:r>
        <w:rPr>
          <w:u w:val="single"/>
        </w:rPr>
        <w:t>APPLICATION GUARD (AG)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GUARD (AG)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1551DD0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HOST</w:t>
      </w:r>
    </w:p>
    <w:p w14:paraId="136DE792" w14:textId="2E7D600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HOST (AH)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HOST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H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F66A64" w14:textId="4625CB0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IDENTITY</w:t>
      </w:r>
    </w:p>
    <w:p w14:paraId="7A59759F" w14:textId="056B99C2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IDENTITY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IDENTITY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4153F9F" w14:textId="77777777" w:rsidR="0071109B" w:rsidRDefault="0071109B" w:rsidP="004963C6">
      <w:pPr>
        <w:ind w:left="720" w:hanging="360"/>
        <w:jc w:val="both"/>
        <w:rPr>
          <w:rStyle w:val="IntenseReference"/>
          <w:color w:val="002060"/>
        </w:rPr>
      </w:pPr>
    </w:p>
    <w:p w14:paraId="2FC63389" w14:textId="77777777" w:rsidR="0071109B" w:rsidRDefault="0071109B" w:rsidP="004963C6">
      <w:pPr>
        <w:ind w:left="720" w:hanging="360"/>
        <w:jc w:val="both"/>
        <w:rPr>
          <w:rStyle w:val="IntenseReference"/>
          <w:color w:val="002060"/>
        </w:rPr>
      </w:pPr>
    </w:p>
    <w:p w14:paraId="2C8EF8A9" w14:textId="77777777" w:rsidR="0071109B" w:rsidRDefault="0071109B" w:rsidP="004963C6">
      <w:pPr>
        <w:ind w:left="720" w:hanging="360"/>
        <w:jc w:val="both"/>
        <w:rPr>
          <w:rStyle w:val="IntenseReference"/>
          <w:color w:val="002060"/>
        </w:rPr>
      </w:pPr>
    </w:p>
    <w:p w14:paraId="69410162" w14:textId="294DE676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APPLICATION IDENTITY</w:t>
      </w:r>
    </w:p>
    <w:p w14:paraId="55024DB2" w14:textId="7EADB68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INFORMATION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INFORMATION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7421B1" w14:textId="187CC740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LAYER GATEWAY SERVICE</w:t>
      </w:r>
    </w:p>
    <w:p w14:paraId="546B8619" w14:textId="3684D88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9354"/>
      <w:r>
        <w:rPr>
          <w:u w:val="single"/>
        </w:rPr>
        <w:t>APPLICATION LAYER GATEWAY SERVICE (ALGS)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LAYER GATEWAY SERVICE (ALGS)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429521" w14:textId="0B4191F5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MANAGEMENT</w:t>
      </w:r>
    </w:p>
    <w:p w14:paraId="3C043E28" w14:textId="79297A37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MANAGEMENT (AM)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MANAGEMENT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M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FEDD5D" w14:textId="756104C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APPX</w:t>
      </w:r>
    </w:p>
    <w:p w14:paraId="09D14C8A" w14:textId="10590AC5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9425"/>
      <w:r>
        <w:rPr>
          <w:u w:val="single"/>
        </w:rPr>
        <w:t>APPX DEPLOYMENT (APPX)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APPX DEPLOYMENT (APPX)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5F19F17" w14:textId="43C8EC6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ASP.NET</w:t>
      </w:r>
    </w:p>
    <w:p w14:paraId="3D7212F7" w14:textId="2BBABD01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9479"/>
      <w:r>
        <w:rPr>
          <w:u w:val="single"/>
        </w:rPr>
        <w:t>ACTIVE SERVER PAGES (ASP.NET)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 SERVER PAGES (ASP.NET)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B39892" w14:textId="77777777" w:rsidR="0071109B" w:rsidRDefault="0071109B" w:rsidP="004963C6">
      <w:pPr>
        <w:ind w:left="720" w:hanging="360"/>
        <w:jc w:val="both"/>
        <w:rPr>
          <w:rStyle w:val="IntenseReference"/>
          <w:color w:val="002060"/>
        </w:rPr>
      </w:pPr>
    </w:p>
    <w:p w14:paraId="0E653B51" w14:textId="77777777" w:rsidR="0071109B" w:rsidRDefault="0071109B" w:rsidP="004963C6">
      <w:pPr>
        <w:ind w:left="720" w:hanging="360"/>
        <w:jc w:val="both"/>
        <w:rPr>
          <w:rStyle w:val="IntenseReference"/>
          <w:color w:val="002060"/>
        </w:rPr>
      </w:pPr>
    </w:p>
    <w:p w14:paraId="48693C09" w14:textId="23FF261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ASSIGNED ACCESS MANAGER</w:t>
      </w:r>
    </w:p>
    <w:p w14:paraId="5C4E567C" w14:textId="67B5E6EF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9514"/>
      <w:r>
        <w:rPr>
          <w:u w:val="single"/>
        </w:rPr>
        <w:t>ASSIGNED ACCESS MANAGER (AAM)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ASSIGNED ACCESS MANAGER (AAM)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6D5954" w14:textId="0524DB3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AUTO TIME ZONE UPDATER</w:t>
      </w:r>
    </w:p>
    <w:p w14:paraId="4458BB32" w14:textId="11A0807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9544"/>
      <w:r>
        <w:rPr>
          <w:u w:val="single"/>
        </w:rPr>
        <w:t>AUTO TIME ZONE UPDATER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AUTO TIME ZONE UPDATER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E4CE131" w14:textId="697D549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BITS</w:t>
      </w:r>
    </w:p>
    <w:p w14:paraId="1B125970" w14:textId="2F0AD9A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9588"/>
      <w:r>
        <w:rPr>
          <w:u w:val="single"/>
        </w:rPr>
        <w:t>BACKGROUND INTELLIGENT TRANSFER SERVICE (BITS)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INTELLIGENT TRANSFER SERVICE (BITS)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F0C893" w14:textId="57FD04F1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BACKGROUND TASKS INFRASTRUCTURE SERVICE</w:t>
      </w:r>
    </w:p>
    <w:p w14:paraId="29FDE339" w14:textId="58DE3DAC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9624"/>
      <w:r>
        <w:rPr>
          <w:u w:val="single"/>
        </w:rPr>
        <w:t>BACKGROUND TASKS INFRASTRUCTURE SERVICE (BTIS)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TASKS INFRASTRUCTURE SERVICE (BTIS)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763179" w14:textId="5FBC271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BASE FILTERING ENGINE</w:t>
      </w:r>
    </w:p>
    <w:p w14:paraId="0C02CAC4" w14:textId="66A322AD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9664"/>
      <w:r>
        <w:rPr>
          <w:u w:val="single"/>
        </w:rPr>
        <w:t>BASE FILTERING ENGINE (BFE)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BASE FILTERING ENGINE (BFE)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DC88A3E" w14:textId="77777777" w:rsidR="0071109B" w:rsidRDefault="0071109B" w:rsidP="004963C6">
      <w:pPr>
        <w:ind w:left="720" w:hanging="360"/>
        <w:jc w:val="both"/>
        <w:rPr>
          <w:rStyle w:val="IntenseReference"/>
          <w:color w:val="002060"/>
        </w:rPr>
      </w:pPr>
    </w:p>
    <w:p w14:paraId="457A0895" w14:textId="012F4722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BITLOCKER</w:t>
      </w:r>
    </w:p>
    <w:p w14:paraId="62297880" w14:textId="3086FBE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9726"/>
      <w:r>
        <w:rPr>
          <w:u w:val="single"/>
        </w:rPr>
        <w:t xml:space="preserve">BITLOCKER DRIVE ENCRYPTION SERVICE </w:t>
      </w:r>
      <w:bookmarkEnd w:id="13"/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BITLOCKER DRIVE ENCRYPTION SERVICE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1C181A" w14:textId="12A378C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BLOCK LEVEL ENGINE</w:t>
      </w:r>
    </w:p>
    <w:p w14:paraId="6C00A249" w14:textId="198A77A1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9784"/>
      <w:r>
        <w:rPr>
          <w:u w:val="single"/>
        </w:rPr>
        <w:t>BLOCK LEVEL ENGINE (BLE) SERVICE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BLOCK LEVEL ENGINE (BLE)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BEF67CB" w14:textId="5C7CF122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BLUETOOTH</w:t>
      </w:r>
    </w:p>
    <w:p w14:paraId="6F5EB7EA" w14:textId="52DF4F3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789874"/>
      <w:r>
        <w:rPr>
          <w:u w:val="single"/>
        </w:rPr>
        <w:t>BLUETOOTH AUDIO GATEWAY SERVICE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BLUETOOTH AUDIO GATEWAY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C26D58" w14:textId="77777777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BLUETOOTH SUPPORT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SUPPORT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A3A7C8B" w14:textId="1060EC72" w:rsidR="00DC5E18" w:rsidRDefault="00DC5E18" w:rsidP="00DC5E1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BLUETOOTH USER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USER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774FB4" w14:textId="4494176F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BRANCHCACHE</w:t>
      </w:r>
    </w:p>
    <w:p w14:paraId="00E97AA6" w14:textId="1C43A0AA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789942"/>
      <w:r>
        <w:rPr>
          <w:u w:val="single"/>
        </w:rPr>
        <w:t>BRANCHCACHE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BRANCHCACHE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4DC747" w14:textId="77777777" w:rsidR="0071109B" w:rsidRDefault="0071109B" w:rsidP="004963C6">
      <w:pPr>
        <w:ind w:left="720" w:hanging="360"/>
        <w:jc w:val="both"/>
        <w:rPr>
          <w:rStyle w:val="IntenseReference"/>
          <w:color w:val="002060"/>
        </w:rPr>
      </w:pPr>
    </w:p>
    <w:p w14:paraId="45903A7B" w14:textId="40933464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CAPABILITY ACCESS MANAGER</w:t>
      </w:r>
    </w:p>
    <w:p w14:paraId="65A00981" w14:textId="77777777" w:rsidR="004963C6" w:rsidRDefault="004963C6" w:rsidP="004963C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789986"/>
      <w:r>
        <w:rPr>
          <w:u w:val="single"/>
        </w:rPr>
        <w:t>CAPABILITY ACCESS MANAGER (CAM) SERVICE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CAPABILITY ACCESS MANAGER (CAM)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17087E" w14:textId="6558F17A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CAPTURE SERVICE</w:t>
      </w:r>
    </w:p>
    <w:p w14:paraId="23AD808C" w14:textId="5E0D1554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CAPTURE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</w:t>
      </w:r>
      <w:r>
        <w:rPr>
          <w:b/>
          <w:bCs/>
          <w:color w:val="FF0000"/>
        </w:rPr>
        <w:t>TURE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1107B2" w14:textId="5C8251E0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CELLULAR TIME</w:t>
      </w:r>
    </w:p>
    <w:p w14:paraId="3060F7E1" w14:textId="6BAD0F72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CELLULAR TIME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</w:t>
      </w:r>
      <w:r>
        <w:rPr>
          <w:b/>
          <w:bCs/>
          <w:color w:val="FF0000"/>
        </w:rPr>
        <w:t>ELLULAR TIME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F65E00" w14:textId="69D835D3" w:rsidR="00DC5E18" w:rsidRDefault="00DC5E18" w:rsidP="00DC5E18">
      <w:pPr>
        <w:ind w:left="720" w:hanging="360"/>
        <w:jc w:val="both"/>
        <w:rPr>
          <w:u w:val="single"/>
        </w:rPr>
      </w:pPr>
      <w:bookmarkStart w:id="18" w:name="_Hlk118790835"/>
      <w:r>
        <w:rPr>
          <w:rStyle w:val="IntenseReference"/>
          <w:color w:val="002060"/>
        </w:rPr>
        <w:t>CERTIFICATE PROPOGATION</w:t>
      </w:r>
      <w:bookmarkEnd w:id="18"/>
    </w:p>
    <w:p w14:paraId="6780FF3D" w14:textId="6213A41F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CERTIFICATE PROPOGATION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CERTIFICATE PROPOGATION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BB1365" w14:textId="100ECCE2" w:rsidR="00DC5E18" w:rsidRDefault="00DC5E18" w:rsidP="00DC5E18">
      <w:pPr>
        <w:ind w:left="720" w:hanging="360"/>
        <w:jc w:val="both"/>
        <w:rPr>
          <w:u w:val="single"/>
        </w:rPr>
      </w:pPr>
      <w:bookmarkStart w:id="19" w:name="_Hlk118790893"/>
      <w:r>
        <w:rPr>
          <w:rStyle w:val="IntenseReference"/>
          <w:color w:val="002060"/>
        </w:rPr>
        <w:t>CLAIMS TO WINDOWS TOKEN SERVICE</w:t>
      </w:r>
      <w:bookmarkEnd w:id="19"/>
    </w:p>
    <w:p w14:paraId="08E3DDD7" w14:textId="2A01BB83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CLAIMS TO WINDOWS TOKEN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CLAIMS TO WINDOWS TOKEN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65D8E4" w14:textId="77777777" w:rsidR="0071109B" w:rsidRDefault="0071109B" w:rsidP="00DC5E18">
      <w:pPr>
        <w:ind w:left="720" w:hanging="360"/>
        <w:jc w:val="both"/>
        <w:rPr>
          <w:rStyle w:val="IntenseReference"/>
          <w:color w:val="002060"/>
        </w:rPr>
      </w:pPr>
      <w:bookmarkStart w:id="20" w:name="_Hlk118790941"/>
    </w:p>
    <w:p w14:paraId="4D1E9478" w14:textId="77777777" w:rsidR="0071109B" w:rsidRDefault="0071109B" w:rsidP="00DC5E18">
      <w:pPr>
        <w:ind w:left="720" w:hanging="360"/>
        <w:jc w:val="both"/>
        <w:rPr>
          <w:rStyle w:val="IntenseReference"/>
          <w:color w:val="002060"/>
        </w:rPr>
      </w:pPr>
    </w:p>
    <w:p w14:paraId="6486EAB3" w14:textId="55EF01A2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CLIENT LICENSE SERVICE</w:t>
      </w:r>
      <w:bookmarkEnd w:id="20"/>
    </w:p>
    <w:p w14:paraId="26E6D24F" w14:textId="5FE6A804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CLIENT LICENSE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CLIENT LICENSE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93B1CE" w14:textId="7D01F312" w:rsidR="00DC5E18" w:rsidRDefault="00DC5E18" w:rsidP="00DC5E18">
      <w:pPr>
        <w:ind w:left="720" w:hanging="360"/>
        <w:jc w:val="both"/>
        <w:rPr>
          <w:u w:val="single"/>
        </w:rPr>
      </w:pPr>
      <w:bookmarkStart w:id="21" w:name="_Hlk118791035"/>
      <w:r>
        <w:rPr>
          <w:rStyle w:val="IntenseReference"/>
          <w:color w:val="002060"/>
        </w:rPr>
        <w:t>C</w:t>
      </w:r>
      <w:r w:rsidR="0060323E">
        <w:rPr>
          <w:rStyle w:val="IntenseReference"/>
          <w:color w:val="002060"/>
        </w:rPr>
        <w:t>NG KEY ISOLATION</w:t>
      </w:r>
      <w:bookmarkEnd w:id="21"/>
    </w:p>
    <w:p w14:paraId="4718DAE4" w14:textId="000D0CD2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60323E" w:rsidRPr="0060323E">
        <w:rPr>
          <w:u w:val="single"/>
        </w:rPr>
        <w:t>CNG KEY ISOLATION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60323E" w:rsidRPr="0060323E">
        <w:rPr>
          <w:b/>
          <w:bCs/>
          <w:color w:val="FF0000"/>
        </w:rPr>
        <w:t>CNG KEY ISOLATION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CE6BCB" w14:textId="77777777" w:rsidR="0071109B" w:rsidRPr="00661C01" w:rsidRDefault="0071109B" w:rsidP="0071109B">
      <w:pPr>
        <w:ind w:left="360"/>
        <w:rPr>
          <w:rStyle w:val="IntenseReference"/>
          <w:color w:val="002060"/>
        </w:rPr>
      </w:pPr>
      <w:bookmarkStart w:id="22" w:name="_Hlk118791070"/>
      <w:r>
        <w:rPr>
          <w:rStyle w:val="IntenseReference"/>
          <w:color w:val="002060"/>
        </w:rPr>
        <w:t>COM/DCOM</w:t>
      </w:r>
    </w:p>
    <w:p w14:paraId="0C0A3C57" w14:textId="77777777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COMPONENT OBJECT MODEL (COM)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COMPONENT OBJECT MODEL (COM)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B9972A" w14:textId="77777777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COMPONENT OBJECT MODEL (DCOM)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DISTRIBUTED COMPONENT OBJECT MODEL (DCOM)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1092E1" w14:textId="468D0260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COM+ EVENT SYSTEM</w:t>
      </w:r>
      <w:bookmarkEnd w:id="22"/>
    </w:p>
    <w:p w14:paraId="26DFB0C9" w14:textId="14DA6366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EVENT SYSTEM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711B4D" w14:textId="4A36C619" w:rsidR="0071109B" w:rsidRDefault="0071109B" w:rsidP="0060323E">
      <w:pPr>
        <w:ind w:left="720" w:hanging="360"/>
        <w:jc w:val="both"/>
        <w:rPr>
          <w:rStyle w:val="IntenseReference"/>
          <w:color w:val="002060"/>
        </w:rPr>
      </w:pPr>
      <w:bookmarkStart w:id="23" w:name="_Hlk118791110"/>
    </w:p>
    <w:p w14:paraId="325A8712" w14:textId="4037711A" w:rsidR="0071109B" w:rsidRDefault="0071109B" w:rsidP="0060323E">
      <w:pPr>
        <w:ind w:left="720" w:hanging="360"/>
        <w:jc w:val="both"/>
        <w:rPr>
          <w:rStyle w:val="IntenseReference"/>
          <w:color w:val="002060"/>
        </w:rPr>
      </w:pPr>
    </w:p>
    <w:p w14:paraId="29FABB34" w14:textId="77777777" w:rsidR="0071109B" w:rsidRDefault="0071109B" w:rsidP="0060323E">
      <w:pPr>
        <w:ind w:left="720" w:hanging="360"/>
        <w:jc w:val="both"/>
        <w:rPr>
          <w:rStyle w:val="IntenseReference"/>
          <w:color w:val="002060"/>
        </w:rPr>
      </w:pPr>
    </w:p>
    <w:p w14:paraId="6758B82B" w14:textId="16531B31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COM+ SYSTEM APPLICATION</w:t>
      </w:r>
      <w:bookmarkEnd w:id="23"/>
    </w:p>
    <w:p w14:paraId="519E2E79" w14:textId="329E284E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SYSTEM APPLICATION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3DFB87" w14:textId="51100820" w:rsidR="0060323E" w:rsidRDefault="0060323E" w:rsidP="0060323E">
      <w:pPr>
        <w:ind w:left="720" w:hanging="360"/>
        <w:jc w:val="both"/>
        <w:rPr>
          <w:u w:val="single"/>
        </w:rPr>
      </w:pPr>
      <w:bookmarkStart w:id="24" w:name="_Hlk118791191"/>
      <w:r>
        <w:rPr>
          <w:rStyle w:val="IntenseReference"/>
          <w:color w:val="002060"/>
        </w:rPr>
        <w:t>CONNECTED DEVICES PLATFORM (CDP) SERVICE</w:t>
      </w:r>
      <w:bookmarkEnd w:id="24"/>
    </w:p>
    <w:p w14:paraId="58E72A08" w14:textId="6BEDBA20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5CBBE8" w14:textId="6C2A00EB" w:rsidR="0060323E" w:rsidRDefault="0060323E" w:rsidP="0060323E">
      <w:pPr>
        <w:ind w:left="720" w:hanging="360"/>
        <w:jc w:val="both"/>
        <w:rPr>
          <w:u w:val="single"/>
        </w:rPr>
      </w:pPr>
      <w:bookmarkStart w:id="25" w:name="_Hlk118791234"/>
      <w:r>
        <w:rPr>
          <w:rStyle w:val="IntenseReference"/>
          <w:color w:val="002060"/>
        </w:rPr>
        <w:t>CONNECTED DEVICES PLATFORM (CDP) USER SERVICE</w:t>
      </w:r>
      <w:bookmarkEnd w:id="25"/>
    </w:p>
    <w:p w14:paraId="07A19464" w14:textId="7DD07981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B57CF6" w14:textId="1A072496" w:rsidR="0060323E" w:rsidRDefault="0060323E" w:rsidP="0060323E">
      <w:pPr>
        <w:ind w:left="720" w:hanging="360"/>
        <w:jc w:val="both"/>
        <w:rPr>
          <w:u w:val="single"/>
        </w:rPr>
      </w:pPr>
      <w:bookmarkStart w:id="26" w:name="_Hlk118791293"/>
      <w:r>
        <w:rPr>
          <w:rStyle w:val="IntenseReference"/>
          <w:color w:val="002060"/>
        </w:rPr>
        <w:t>CONNECTED USER EXPERIENCES AND TELEMETRY</w:t>
      </w:r>
      <w:bookmarkEnd w:id="26"/>
    </w:p>
    <w:p w14:paraId="2C87E84C" w14:textId="6506DBA9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USER EXPERIENCES AND TELEMETRY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USER EXPERIENCES AND TELEMETRY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CA5E2E9" w14:textId="4FCFF03E" w:rsidR="0060323E" w:rsidRDefault="0060323E" w:rsidP="0060323E">
      <w:pPr>
        <w:ind w:left="720" w:hanging="360"/>
        <w:jc w:val="both"/>
        <w:rPr>
          <w:u w:val="single"/>
        </w:rPr>
      </w:pPr>
      <w:bookmarkStart w:id="27" w:name="_Hlk118791346"/>
      <w:r>
        <w:rPr>
          <w:rStyle w:val="IntenseReference"/>
          <w:color w:val="002060"/>
        </w:rPr>
        <w:t>CONSENTUX USER SERVICE</w:t>
      </w:r>
      <w:bookmarkEnd w:id="27"/>
    </w:p>
    <w:p w14:paraId="12FEF0F5" w14:textId="1663C5CB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CONSENTUX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CONSENTUX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C974A9" w14:textId="77777777" w:rsidR="0060323E" w:rsidRDefault="0060323E" w:rsidP="00DC5E18">
      <w:pPr>
        <w:ind w:left="720" w:hanging="360"/>
        <w:jc w:val="both"/>
      </w:pPr>
    </w:p>
    <w:p w14:paraId="156C899E" w14:textId="0FE7DA28" w:rsidR="0060323E" w:rsidRDefault="0060323E" w:rsidP="0060323E">
      <w:pPr>
        <w:ind w:left="720" w:hanging="360"/>
        <w:jc w:val="both"/>
        <w:rPr>
          <w:u w:val="single"/>
        </w:rPr>
      </w:pPr>
      <w:bookmarkStart w:id="28" w:name="_Hlk118791394"/>
      <w:r>
        <w:rPr>
          <w:rStyle w:val="IntenseReference"/>
          <w:color w:val="002060"/>
        </w:rPr>
        <w:lastRenderedPageBreak/>
        <w:t>CONTAINER MANAGEMENT SERVICE</w:t>
      </w:r>
      <w:bookmarkEnd w:id="28"/>
    </w:p>
    <w:p w14:paraId="7FE83169" w14:textId="60FB83AC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CONTAINER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CONTAINER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7F8DAFC" w14:textId="7EADFBC2" w:rsidR="0060323E" w:rsidRDefault="0060323E" w:rsidP="0060323E">
      <w:pPr>
        <w:ind w:left="720" w:hanging="360"/>
        <w:jc w:val="both"/>
        <w:rPr>
          <w:u w:val="single"/>
        </w:rPr>
      </w:pPr>
      <w:bookmarkStart w:id="29" w:name="_Hlk118791440"/>
      <w:r>
        <w:rPr>
          <w:rStyle w:val="IntenseReference"/>
          <w:color w:val="002060"/>
        </w:rPr>
        <w:t>CORE MESSAGING</w:t>
      </w:r>
      <w:bookmarkEnd w:id="29"/>
    </w:p>
    <w:p w14:paraId="50F5E291" w14:textId="124E02C4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CORE MESSAGING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CORE MESSAGING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1D2DCD" w14:textId="6FACEB6A" w:rsidR="0060323E" w:rsidRDefault="0060323E" w:rsidP="0060323E">
      <w:pPr>
        <w:ind w:left="720" w:hanging="360"/>
        <w:jc w:val="both"/>
        <w:rPr>
          <w:u w:val="single"/>
        </w:rPr>
      </w:pPr>
      <w:bookmarkStart w:id="30" w:name="_Hlk118791497"/>
      <w:r>
        <w:rPr>
          <w:rStyle w:val="IntenseReference"/>
          <w:color w:val="002060"/>
        </w:rPr>
        <w:t>CREDENTIAL MANAGER</w:t>
      </w:r>
      <w:bookmarkEnd w:id="30"/>
    </w:p>
    <w:p w14:paraId="6172CE9D" w14:textId="7FDBC5CF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6758AF" w14:textId="002717AA" w:rsidR="0060323E" w:rsidRDefault="0060323E" w:rsidP="0060323E">
      <w:pPr>
        <w:ind w:left="720" w:hanging="360"/>
        <w:jc w:val="both"/>
        <w:rPr>
          <w:u w:val="single"/>
        </w:rPr>
      </w:pPr>
      <w:bookmarkStart w:id="31" w:name="_Hlk118791544"/>
      <w:r>
        <w:rPr>
          <w:rStyle w:val="IntenseReference"/>
          <w:color w:val="002060"/>
        </w:rPr>
        <w:t>CREDENTIAL ENROLLMENT MANAGER USER SERVICE</w:t>
      </w:r>
      <w:bookmarkEnd w:id="31"/>
    </w:p>
    <w:p w14:paraId="19C2142F" w14:textId="6BCDE53C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ENROLLMENT MANAGER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ENROLLMENT MANAGER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5F669" w14:textId="501BC561" w:rsidR="0060323E" w:rsidRDefault="0060323E" w:rsidP="0060323E">
      <w:pPr>
        <w:ind w:left="720" w:hanging="360"/>
        <w:jc w:val="both"/>
        <w:rPr>
          <w:u w:val="single"/>
        </w:rPr>
      </w:pPr>
      <w:bookmarkStart w:id="32" w:name="_Hlk118791589"/>
      <w:r>
        <w:rPr>
          <w:rStyle w:val="IntenseReference"/>
          <w:color w:val="002060"/>
        </w:rPr>
        <w:t>CRYPTOGRAPHIC SERVICES</w:t>
      </w:r>
      <w:bookmarkEnd w:id="32"/>
    </w:p>
    <w:p w14:paraId="05AB2657" w14:textId="334FC9F3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CRYPTOGRAPHIC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CRYPTOGRAPHIC SERVICES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0D588B" w14:textId="77777777" w:rsidR="0060323E" w:rsidRDefault="0060323E" w:rsidP="0060323E">
      <w:pPr>
        <w:ind w:left="720" w:hanging="360"/>
        <w:jc w:val="both"/>
        <w:rPr>
          <w:rStyle w:val="IntenseReference"/>
          <w:color w:val="002060"/>
        </w:rPr>
      </w:pPr>
    </w:p>
    <w:p w14:paraId="6059347E" w14:textId="77777777" w:rsidR="0060323E" w:rsidRDefault="0060323E" w:rsidP="0060323E">
      <w:pPr>
        <w:ind w:left="720" w:hanging="360"/>
        <w:jc w:val="both"/>
        <w:rPr>
          <w:rStyle w:val="IntenseReference"/>
          <w:color w:val="002060"/>
        </w:rPr>
      </w:pPr>
    </w:p>
    <w:p w14:paraId="6733566A" w14:textId="581589BA" w:rsidR="0060323E" w:rsidRDefault="0060323E" w:rsidP="0060323E">
      <w:pPr>
        <w:ind w:left="720" w:hanging="360"/>
        <w:jc w:val="both"/>
        <w:rPr>
          <w:u w:val="single"/>
        </w:rPr>
      </w:pPr>
      <w:bookmarkStart w:id="33" w:name="_Hlk118791636"/>
      <w:r>
        <w:rPr>
          <w:rStyle w:val="IntenseReference"/>
          <w:color w:val="002060"/>
        </w:rPr>
        <w:lastRenderedPageBreak/>
        <w:t>DATA</w:t>
      </w:r>
      <w:r w:rsidR="00417F4F">
        <w:rPr>
          <w:rStyle w:val="IntenseReference"/>
          <w:color w:val="002060"/>
        </w:rPr>
        <w:t xml:space="preserve"> SHARING</w:t>
      </w:r>
      <w:r>
        <w:rPr>
          <w:rStyle w:val="IntenseReference"/>
          <w:color w:val="002060"/>
        </w:rPr>
        <w:t xml:space="preserve"> SERVICE</w:t>
      </w:r>
      <w:bookmarkEnd w:id="33"/>
    </w:p>
    <w:p w14:paraId="37870CA1" w14:textId="3AAE2A49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417F4F" w:rsidRPr="00417F4F">
        <w:rPr>
          <w:u w:val="single"/>
        </w:rPr>
        <w:t>DATA SHARING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417F4F" w:rsidRPr="00417F4F">
        <w:rPr>
          <w:b/>
          <w:bCs/>
          <w:color w:val="FF0000"/>
        </w:rPr>
        <w:t>DATA SHARING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4E33D59" w14:textId="64F81B72" w:rsidR="00417F4F" w:rsidRDefault="00417F4F" w:rsidP="00417F4F">
      <w:pPr>
        <w:ind w:left="720" w:hanging="360"/>
        <w:jc w:val="both"/>
        <w:rPr>
          <w:u w:val="single"/>
        </w:rPr>
      </w:pPr>
      <w:bookmarkStart w:id="34" w:name="_Hlk118791672"/>
      <w:r>
        <w:rPr>
          <w:rStyle w:val="IntenseReference"/>
          <w:color w:val="002060"/>
        </w:rPr>
        <w:t>DATA USAGE</w:t>
      </w:r>
      <w:bookmarkEnd w:id="34"/>
    </w:p>
    <w:p w14:paraId="6CB53B6C" w14:textId="3F6A6723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DATA USAGE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DATA USAGE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7D150" w14:textId="12BB9F6E" w:rsidR="00417F4F" w:rsidRDefault="00417F4F" w:rsidP="00417F4F">
      <w:pPr>
        <w:ind w:left="720" w:hanging="360"/>
        <w:jc w:val="both"/>
        <w:rPr>
          <w:u w:val="single"/>
        </w:rPr>
      </w:pPr>
      <w:bookmarkStart w:id="35" w:name="_Hlk118791721"/>
      <w:r>
        <w:rPr>
          <w:rStyle w:val="IntenseReference"/>
          <w:color w:val="002060"/>
        </w:rPr>
        <w:t>DCOM SERVER PROCESS LAUNCHER</w:t>
      </w:r>
      <w:bookmarkEnd w:id="35"/>
    </w:p>
    <w:p w14:paraId="68D5C639" w14:textId="5E257EE2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DCOM SERVER PROCESS LAUNCHER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DCOM SERVER PROCESS LAUNCHER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09320F" w14:textId="2360FEA6" w:rsidR="00417F4F" w:rsidRDefault="00417F4F" w:rsidP="00417F4F">
      <w:pPr>
        <w:ind w:left="720" w:hanging="360"/>
        <w:jc w:val="both"/>
        <w:rPr>
          <w:u w:val="single"/>
        </w:rPr>
      </w:pPr>
      <w:bookmarkStart w:id="36" w:name="_Hlk118791771"/>
      <w:r>
        <w:rPr>
          <w:rStyle w:val="IntenseReference"/>
          <w:color w:val="002060"/>
        </w:rPr>
        <w:t>DELIVERY OPTIMIZATION</w:t>
      </w:r>
      <w:bookmarkEnd w:id="36"/>
    </w:p>
    <w:p w14:paraId="53D23188" w14:textId="17E3423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DELIVERY OPTIMIZATION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DELIVERY OPTIMIZATION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C016BCA" w14:textId="7A0F3ED7" w:rsidR="00417F4F" w:rsidRDefault="00417F4F" w:rsidP="00417F4F">
      <w:pPr>
        <w:ind w:left="720" w:hanging="360"/>
        <w:jc w:val="both"/>
        <w:rPr>
          <w:u w:val="single"/>
        </w:rPr>
      </w:pPr>
      <w:bookmarkStart w:id="37" w:name="_Hlk118791812"/>
      <w:r>
        <w:rPr>
          <w:rStyle w:val="IntenseReference"/>
          <w:color w:val="002060"/>
        </w:rPr>
        <w:t>DEVICE ASSOCIATION SERVICE</w:t>
      </w:r>
      <w:bookmarkEnd w:id="37"/>
    </w:p>
    <w:p w14:paraId="6D910689" w14:textId="5DFCDD6F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FC14D69" w14:textId="77777777" w:rsidR="00417F4F" w:rsidRDefault="00417F4F" w:rsidP="00417F4F">
      <w:pPr>
        <w:ind w:left="720" w:hanging="360"/>
        <w:jc w:val="both"/>
        <w:rPr>
          <w:rStyle w:val="IntenseReference"/>
          <w:color w:val="002060"/>
        </w:rPr>
      </w:pPr>
    </w:p>
    <w:p w14:paraId="7E29E739" w14:textId="77777777" w:rsidR="00417F4F" w:rsidRDefault="00417F4F" w:rsidP="00417F4F">
      <w:pPr>
        <w:ind w:left="720" w:hanging="360"/>
        <w:jc w:val="both"/>
        <w:rPr>
          <w:rStyle w:val="IntenseReference"/>
          <w:color w:val="002060"/>
        </w:rPr>
      </w:pPr>
    </w:p>
    <w:p w14:paraId="02C1986E" w14:textId="603EF9EC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DEVICE INSTALL SERVICE</w:t>
      </w:r>
    </w:p>
    <w:p w14:paraId="58016051" w14:textId="477BF3E9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 xml:space="preserve">DEVICE </w:t>
      </w:r>
      <w:r>
        <w:rPr>
          <w:u w:val="single"/>
        </w:rPr>
        <w:t>INSTALL</w:t>
      </w:r>
      <w:r w:rsidRPr="00417F4F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 xml:space="preserve">DEVICE </w:t>
      </w:r>
      <w:r>
        <w:rPr>
          <w:b/>
          <w:bCs/>
          <w:color w:val="FF0000"/>
        </w:rPr>
        <w:t>INSTALL</w:t>
      </w:r>
      <w:r w:rsidRPr="00417F4F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0653EC" w14:textId="570AB7FE" w:rsidR="00417F4F" w:rsidRDefault="00417F4F" w:rsidP="00417F4F">
      <w:pPr>
        <w:ind w:left="720" w:hanging="360"/>
        <w:jc w:val="both"/>
        <w:rPr>
          <w:u w:val="single"/>
        </w:rPr>
      </w:pPr>
      <w:bookmarkStart w:id="38" w:name="_Hlk118791884"/>
      <w:r>
        <w:rPr>
          <w:rStyle w:val="IntenseReference"/>
          <w:color w:val="002060"/>
        </w:rPr>
        <w:t>DEVICE MANAGEMENT ENROLLMENT SERVICE</w:t>
      </w:r>
      <w:bookmarkEnd w:id="38"/>
    </w:p>
    <w:p w14:paraId="5ECE3C68" w14:textId="7D1CE83C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ENROLLMENT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ENROLLMENT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86CA0F" w14:textId="75D45C21" w:rsidR="00417F4F" w:rsidRDefault="00417F4F" w:rsidP="00417F4F">
      <w:pPr>
        <w:ind w:left="720" w:hanging="360"/>
        <w:jc w:val="both"/>
        <w:rPr>
          <w:u w:val="single"/>
        </w:rPr>
      </w:pPr>
      <w:bookmarkStart w:id="39" w:name="_Hlk118792073"/>
      <w:r>
        <w:rPr>
          <w:rStyle w:val="IntenseReference"/>
          <w:color w:val="002060"/>
        </w:rPr>
        <w:t>DEVICE MANAGEMENT WIRELESS APPLICATION PROTOCOL (WAP) PUSH MESSAGE ROUTING SERVICE</w:t>
      </w:r>
      <w:bookmarkEnd w:id="39"/>
    </w:p>
    <w:p w14:paraId="7402870D" w14:textId="4B74FB31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WIRELESS APPLICATION PROTOCOL (WAP) PUSH MESSAGE ROUTING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WIRELESS APPLICATION PROTOCOL (WAP) PUSH MESSAGE ROUTING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59815C" w14:textId="223F665F" w:rsidR="00417F4F" w:rsidRDefault="00417F4F" w:rsidP="00417F4F">
      <w:pPr>
        <w:ind w:left="720" w:hanging="360"/>
        <w:jc w:val="both"/>
        <w:rPr>
          <w:u w:val="single"/>
        </w:rPr>
      </w:pPr>
      <w:bookmarkStart w:id="40" w:name="_Hlk118792124"/>
      <w:r>
        <w:rPr>
          <w:rStyle w:val="IntenseReference"/>
          <w:color w:val="002060"/>
        </w:rPr>
        <w:t>DEVICE SETUP MANAGER</w:t>
      </w:r>
      <w:bookmarkEnd w:id="40"/>
    </w:p>
    <w:p w14:paraId="12C48A14" w14:textId="3AB276F4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SETUP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SETUP MANAGER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83FD59" w14:textId="1D6FB3F9" w:rsidR="00417F4F" w:rsidRDefault="00417F4F" w:rsidP="00417F4F">
      <w:pPr>
        <w:ind w:left="720" w:hanging="360"/>
        <w:jc w:val="both"/>
        <w:rPr>
          <w:u w:val="single"/>
        </w:rPr>
      </w:pPr>
      <w:bookmarkStart w:id="41" w:name="_Hlk118792174"/>
      <w:r>
        <w:rPr>
          <w:rStyle w:val="IntenseReference"/>
          <w:color w:val="002060"/>
        </w:rPr>
        <w:t>DEVICE ASSOCIATION BROKER SERVICE</w:t>
      </w:r>
      <w:bookmarkEnd w:id="41"/>
    </w:p>
    <w:p w14:paraId="089B29A9" w14:textId="5238CB4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BROKER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BROKER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A25835" w14:textId="7A9FA2EF" w:rsidR="00417F4F" w:rsidRDefault="00417F4F" w:rsidP="00417F4F">
      <w:pPr>
        <w:ind w:left="720" w:hanging="360"/>
        <w:jc w:val="both"/>
        <w:rPr>
          <w:u w:val="single"/>
        </w:rPr>
      </w:pPr>
      <w:bookmarkStart w:id="42" w:name="_Hlk118792218"/>
      <w:r>
        <w:rPr>
          <w:rStyle w:val="IntenseReference"/>
          <w:color w:val="002060"/>
        </w:rPr>
        <w:lastRenderedPageBreak/>
        <w:t>DEVICE PICKER USER SERVICE</w:t>
      </w:r>
      <w:bookmarkEnd w:id="42"/>
    </w:p>
    <w:p w14:paraId="251EB828" w14:textId="7EF65E1B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PICKER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PICKER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694686" w14:textId="0A11CAC6" w:rsidR="003A30DC" w:rsidRDefault="003A30DC" w:rsidP="003A30DC">
      <w:pPr>
        <w:ind w:left="720" w:hanging="360"/>
        <w:jc w:val="both"/>
        <w:rPr>
          <w:u w:val="single"/>
        </w:rPr>
      </w:pPr>
      <w:bookmarkStart w:id="43" w:name="_Hlk118792254"/>
      <w:r>
        <w:rPr>
          <w:rStyle w:val="IntenseReference"/>
          <w:color w:val="002060"/>
        </w:rPr>
        <w:t>DEVICES FLOW USER SERVICE</w:t>
      </w:r>
      <w:bookmarkEnd w:id="43"/>
    </w:p>
    <w:p w14:paraId="3DC33A5A" w14:textId="1E6A2847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DEVICES FLOW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DEVICES FLOW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26FE72" w14:textId="4DA3B50A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DEVQUERY BACKGROUND DISCOVERY BROKER</w:t>
      </w:r>
    </w:p>
    <w:p w14:paraId="49FC21D9" w14:textId="0CDA29AC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DEVQUERY BACKGROUND DISCOVERY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DEVQUERY BACKGROUND DISCOVERY BROKER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59427D" w14:textId="77B0CDE0" w:rsidR="003A30DC" w:rsidRDefault="003A30DC" w:rsidP="003A30DC">
      <w:pPr>
        <w:ind w:left="720" w:hanging="360"/>
        <w:jc w:val="both"/>
        <w:rPr>
          <w:u w:val="single"/>
        </w:rPr>
      </w:pPr>
      <w:bookmarkStart w:id="44" w:name="_Hlk118792349"/>
      <w:r>
        <w:rPr>
          <w:rStyle w:val="IntenseReference"/>
          <w:color w:val="002060"/>
        </w:rPr>
        <w:t>DHCP CLIENT</w:t>
      </w:r>
      <w:bookmarkEnd w:id="44"/>
    </w:p>
    <w:p w14:paraId="1158776D" w14:textId="30A9E74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DHCP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DHCP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952B4C" w14:textId="725C7812" w:rsidR="003A30DC" w:rsidRDefault="003A30DC" w:rsidP="003A30DC">
      <w:pPr>
        <w:ind w:left="720" w:hanging="360"/>
        <w:jc w:val="both"/>
        <w:rPr>
          <w:u w:val="single"/>
        </w:rPr>
      </w:pPr>
      <w:bookmarkStart w:id="45" w:name="_Hlk118792388"/>
      <w:r>
        <w:rPr>
          <w:rStyle w:val="IntenseReference"/>
          <w:color w:val="002060"/>
        </w:rPr>
        <w:t>DIAGNOSTIC EXECUTION SERVICE</w:t>
      </w:r>
      <w:bookmarkEnd w:id="45"/>
    </w:p>
    <w:p w14:paraId="3FAAD28F" w14:textId="4BF3472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EXECUTION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EXECUTION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C62372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387C3AB5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5BAC7A3B" w14:textId="5D4C9DC9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DIAGNOSTIC POLICY SERVICE</w:t>
      </w:r>
    </w:p>
    <w:p w14:paraId="02DA20E0" w14:textId="47B8EA6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 xml:space="preserve">DIAGNOSTIC </w:t>
      </w:r>
      <w:r>
        <w:rPr>
          <w:u w:val="single"/>
        </w:rPr>
        <w:t>POLICY</w:t>
      </w:r>
      <w:r w:rsidRPr="003A30DC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 xml:space="preserve">DIAGNOSTIC </w:t>
      </w:r>
      <w:r>
        <w:rPr>
          <w:b/>
          <w:bCs/>
          <w:color w:val="FF0000"/>
        </w:rPr>
        <w:t>POLICY</w:t>
      </w:r>
      <w:r w:rsidRPr="003A30DC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0F840" w14:textId="5A780B57" w:rsidR="003A30DC" w:rsidRDefault="003A30DC" w:rsidP="003A30DC">
      <w:pPr>
        <w:ind w:left="720" w:hanging="360"/>
        <w:jc w:val="both"/>
        <w:rPr>
          <w:u w:val="single"/>
        </w:rPr>
      </w:pPr>
      <w:bookmarkStart w:id="46" w:name="_Hlk118792465"/>
      <w:r>
        <w:rPr>
          <w:rStyle w:val="IntenseReference"/>
          <w:color w:val="002060"/>
        </w:rPr>
        <w:t>DIAGNOSTIC SERVICE HOST</w:t>
      </w:r>
      <w:bookmarkEnd w:id="46"/>
    </w:p>
    <w:p w14:paraId="67506B0A" w14:textId="02238E87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SERVICE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SERVICE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F33BF6" w14:textId="4ABDF49E" w:rsidR="003A30DC" w:rsidRDefault="003A30DC" w:rsidP="003A30DC">
      <w:pPr>
        <w:ind w:left="720" w:hanging="360"/>
        <w:jc w:val="both"/>
        <w:rPr>
          <w:u w:val="single"/>
        </w:rPr>
      </w:pPr>
      <w:bookmarkStart w:id="47" w:name="_Hlk118792501"/>
      <w:r>
        <w:rPr>
          <w:rStyle w:val="IntenseReference"/>
          <w:color w:val="002060"/>
        </w:rPr>
        <w:t>DIAGNOSTIC SYSTEM HOST</w:t>
      </w:r>
      <w:bookmarkEnd w:id="47"/>
    </w:p>
    <w:p w14:paraId="024FED44" w14:textId="03657AF0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SYSTEM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SYSTEM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EE5CF72" w14:textId="5405C222" w:rsidR="003A30DC" w:rsidRDefault="003A30DC" w:rsidP="003A30DC">
      <w:pPr>
        <w:ind w:left="720" w:hanging="360"/>
        <w:jc w:val="both"/>
        <w:rPr>
          <w:u w:val="single"/>
        </w:rPr>
      </w:pPr>
      <w:bookmarkStart w:id="48" w:name="_Hlk118792555"/>
      <w:r>
        <w:rPr>
          <w:rStyle w:val="IntenseReference"/>
          <w:color w:val="002060"/>
        </w:rPr>
        <w:t>DIALOG BLOCKING SERVICE</w:t>
      </w:r>
      <w:bookmarkEnd w:id="48"/>
    </w:p>
    <w:p w14:paraId="7154063A" w14:textId="10D6A2C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DIALOG BLOCKING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DIALOG BLOCKING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E6DD42" w14:textId="5C62D3CB" w:rsidR="003A30DC" w:rsidRDefault="003A30DC" w:rsidP="003A30DC">
      <w:pPr>
        <w:ind w:left="720" w:hanging="360"/>
        <w:jc w:val="both"/>
        <w:rPr>
          <w:u w:val="single"/>
        </w:rPr>
      </w:pPr>
      <w:bookmarkStart w:id="49" w:name="_Hlk118792594"/>
      <w:r>
        <w:rPr>
          <w:rStyle w:val="IntenseReference"/>
          <w:color w:val="002060"/>
        </w:rPr>
        <w:t>DISPLAY ENHANCEMENT SERVICE</w:t>
      </w:r>
      <w:bookmarkEnd w:id="49"/>
    </w:p>
    <w:p w14:paraId="50C2FAAD" w14:textId="3FCFB0C6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ENHANCEMENT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ENHANCEMENT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77B6B0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79B8081E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5E71F5A4" w14:textId="19A3BF4D" w:rsidR="003A30DC" w:rsidRDefault="003A30DC" w:rsidP="003A30DC">
      <w:pPr>
        <w:ind w:left="720" w:hanging="360"/>
        <w:jc w:val="both"/>
        <w:rPr>
          <w:u w:val="single"/>
        </w:rPr>
      </w:pPr>
      <w:bookmarkStart w:id="50" w:name="_Hlk118792631"/>
      <w:r>
        <w:rPr>
          <w:rStyle w:val="IntenseReference"/>
          <w:color w:val="002060"/>
        </w:rPr>
        <w:lastRenderedPageBreak/>
        <w:t>DISPLAY POLICY SERVICE</w:t>
      </w:r>
      <w:bookmarkEnd w:id="50"/>
    </w:p>
    <w:p w14:paraId="54E98A70" w14:textId="203F0F8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POLICY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POLICY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192576" w14:textId="729EB56D" w:rsidR="003A30DC" w:rsidRDefault="003A30DC" w:rsidP="003A30DC">
      <w:pPr>
        <w:ind w:left="720" w:hanging="360"/>
        <w:jc w:val="both"/>
        <w:rPr>
          <w:u w:val="single"/>
        </w:rPr>
      </w:pPr>
      <w:bookmarkStart w:id="51" w:name="_Hlk118792687"/>
      <w:r>
        <w:rPr>
          <w:rStyle w:val="IntenseReference"/>
          <w:color w:val="002060"/>
        </w:rPr>
        <w:t>DISTRIBUTED LINK TRACKING CLIENT</w:t>
      </w:r>
      <w:bookmarkEnd w:id="51"/>
    </w:p>
    <w:p w14:paraId="60BF0DC9" w14:textId="57592CF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LINK TRACKING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LINK TRACKING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12C757" w14:textId="5F3B5878" w:rsidR="003A30DC" w:rsidRDefault="003A30DC" w:rsidP="003A30DC">
      <w:pPr>
        <w:ind w:left="720" w:hanging="360"/>
        <w:jc w:val="both"/>
        <w:rPr>
          <w:u w:val="single"/>
        </w:rPr>
      </w:pPr>
      <w:bookmarkStart w:id="52" w:name="_Hlk118792742"/>
      <w:r>
        <w:rPr>
          <w:rStyle w:val="IntenseReference"/>
          <w:color w:val="002060"/>
        </w:rPr>
        <w:t>DISTRIBUTED TRANSACTION COORDINATOR</w:t>
      </w:r>
      <w:bookmarkEnd w:id="52"/>
    </w:p>
    <w:p w14:paraId="5B763304" w14:textId="67A072AF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TRANSACTION COORDINATOR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TRANSACTION COORDINATOR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41225C" w14:textId="349F351F" w:rsidR="003A30DC" w:rsidRDefault="003A30DC" w:rsidP="003A30DC">
      <w:pPr>
        <w:ind w:left="720" w:hanging="360"/>
        <w:jc w:val="both"/>
        <w:rPr>
          <w:u w:val="single"/>
        </w:rPr>
      </w:pPr>
      <w:bookmarkStart w:id="53" w:name="_Hlk118792804"/>
      <w:r>
        <w:rPr>
          <w:rStyle w:val="IntenseReference"/>
          <w:color w:val="002060"/>
        </w:rPr>
        <w:t>DNS CLIENT</w:t>
      </w:r>
      <w:bookmarkEnd w:id="53"/>
    </w:p>
    <w:p w14:paraId="67CFE8CE" w14:textId="1BC39D94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DNS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DNS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8D5455" w14:textId="513D4B02" w:rsidR="003A30DC" w:rsidRDefault="003A30DC" w:rsidP="003A30DC">
      <w:pPr>
        <w:ind w:left="720" w:hanging="360"/>
        <w:jc w:val="both"/>
        <w:rPr>
          <w:u w:val="single"/>
        </w:rPr>
      </w:pPr>
      <w:bookmarkStart w:id="54" w:name="_Hlk118792847"/>
      <w:r>
        <w:rPr>
          <w:rStyle w:val="IntenseReference"/>
          <w:color w:val="002060"/>
        </w:rPr>
        <w:t>DOWNLOADED MAPS MANAGER</w:t>
      </w:r>
      <w:bookmarkEnd w:id="54"/>
    </w:p>
    <w:p w14:paraId="05E9340C" w14:textId="0C51FD6D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87AB7" w:rsidRPr="00287AB7">
        <w:rPr>
          <w:u w:val="single"/>
        </w:rPr>
        <w:t>DOWNLOADED MAPS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87AB7" w:rsidRPr="00287AB7">
        <w:rPr>
          <w:b/>
          <w:bCs/>
          <w:color w:val="FF0000"/>
        </w:rPr>
        <w:t>DOWNLOADED MAPS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 w:rsidR="00287AB7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A4CC5E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67BE6F04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54ECDB8F" w14:textId="6684F1B7" w:rsidR="00287AB7" w:rsidRDefault="00287AB7" w:rsidP="00287AB7">
      <w:pPr>
        <w:ind w:left="720" w:hanging="360"/>
        <w:jc w:val="both"/>
        <w:rPr>
          <w:u w:val="single"/>
        </w:rPr>
      </w:pPr>
      <w:bookmarkStart w:id="55" w:name="_Hlk118792904"/>
      <w:r>
        <w:rPr>
          <w:rStyle w:val="IntenseReference"/>
          <w:color w:val="002060"/>
        </w:rPr>
        <w:lastRenderedPageBreak/>
        <w:t>EMBEDDED MODE</w:t>
      </w:r>
      <w:bookmarkEnd w:id="55"/>
    </w:p>
    <w:p w14:paraId="1DAFEB19" w14:textId="7F4BAE57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EMBEDDED MODE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EMBEDDED MODE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E19443" w14:textId="1B1BCB28" w:rsidR="00287AB7" w:rsidRDefault="00287AB7" w:rsidP="00287AB7">
      <w:pPr>
        <w:ind w:left="720" w:hanging="360"/>
        <w:jc w:val="both"/>
        <w:rPr>
          <w:u w:val="single"/>
        </w:rPr>
      </w:pPr>
      <w:bookmarkStart w:id="56" w:name="_Hlk118792960"/>
      <w:r>
        <w:rPr>
          <w:rStyle w:val="IntenseReference"/>
          <w:color w:val="002060"/>
        </w:rPr>
        <w:t>ENCRYPTING FILE SYSTEM</w:t>
      </w:r>
      <w:bookmarkEnd w:id="56"/>
      <w:r>
        <w:rPr>
          <w:rStyle w:val="IntenseReference"/>
          <w:color w:val="002060"/>
        </w:rPr>
        <w:t xml:space="preserve"> (EFS)</w:t>
      </w:r>
    </w:p>
    <w:p w14:paraId="6201A64E" w14:textId="16AEB856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ENCRYPTING FILE SYSTEM</w:t>
      </w:r>
      <w:r>
        <w:rPr>
          <w:u w:val="single"/>
        </w:rPr>
        <w:t xml:space="preserve"> (EFS)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ENCRYPTING FILE SYSTEM (EFS)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78818" w14:textId="430D8142" w:rsidR="00287AB7" w:rsidRDefault="00287AB7" w:rsidP="00287AB7">
      <w:pPr>
        <w:ind w:left="720" w:hanging="360"/>
        <w:jc w:val="both"/>
        <w:rPr>
          <w:u w:val="single"/>
        </w:rPr>
      </w:pPr>
      <w:bookmarkStart w:id="57" w:name="_Hlk118793040"/>
      <w:r>
        <w:rPr>
          <w:rStyle w:val="IntenseReference"/>
          <w:color w:val="002060"/>
        </w:rPr>
        <w:t>ENTERPRISE APP MANAGEMENT SERVICE</w:t>
      </w:r>
      <w:bookmarkEnd w:id="57"/>
    </w:p>
    <w:p w14:paraId="035CBF96" w14:textId="4D6B65AF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ENTERPRISE APP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ENTERPRISE APP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7800DC" w14:textId="4BD62347" w:rsidR="00287AB7" w:rsidRDefault="00287AB7" w:rsidP="00287AB7">
      <w:pPr>
        <w:ind w:left="720" w:hanging="360"/>
        <w:jc w:val="both"/>
        <w:rPr>
          <w:u w:val="single"/>
        </w:rPr>
      </w:pPr>
      <w:bookmarkStart w:id="58" w:name="_Hlk118793097"/>
      <w:r>
        <w:rPr>
          <w:rStyle w:val="IntenseReference"/>
          <w:color w:val="002060"/>
        </w:rPr>
        <w:t>EXTENSIBLE AUTHENTICATION PROTOCOL</w:t>
      </w:r>
      <w:bookmarkEnd w:id="58"/>
    </w:p>
    <w:p w14:paraId="34C5BD15" w14:textId="38F31EB3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EXTENSIBLE AUTHENTICATION PROTOCOL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EXTENSIBLE AUTHENTICATION PROTOCOL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8CA3AF" w14:textId="28F13355" w:rsidR="00287AB7" w:rsidRDefault="00287AB7" w:rsidP="00287AB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FAX</w:t>
      </w:r>
    </w:p>
    <w:p w14:paraId="4F703595" w14:textId="13E750C0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FAX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FAX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09CF42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0C75603D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35D856D8" w14:textId="038E5BC3" w:rsidR="00287AB7" w:rsidRDefault="00287AB7" w:rsidP="00287AB7">
      <w:pPr>
        <w:ind w:left="720" w:hanging="360"/>
        <w:jc w:val="both"/>
        <w:rPr>
          <w:u w:val="single"/>
        </w:rPr>
      </w:pPr>
      <w:bookmarkStart w:id="59" w:name="_Hlk118793175"/>
      <w:r>
        <w:rPr>
          <w:rStyle w:val="IntenseReference"/>
          <w:color w:val="002060"/>
        </w:rPr>
        <w:lastRenderedPageBreak/>
        <w:t>FILE HISTORY SERVICE</w:t>
      </w:r>
      <w:bookmarkEnd w:id="59"/>
    </w:p>
    <w:p w14:paraId="4788734F" w14:textId="5F3C52B9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HISTORY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HISTORY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42478F8" w14:textId="3BA0DADF" w:rsidR="00287AB7" w:rsidRDefault="00287AB7" w:rsidP="00287AB7">
      <w:pPr>
        <w:ind w:left="720" w:hanging="360"/>
        <w:jc w:val="both"/>
        <w:rPr>
          <w:u w:val="single"/>
        </w:rPr>
      </w:pPr>
      <w:bookmarkStart w:id="60" w:name="_Hlk118793236"/>
      <w:r>
        <w:rPr>
          <w:rStyle w:val="IntenseReference"/>
          <w:color w:val="002060"/>
        </w:rPr>
        <w:t>FILE SYNC HELPER</w:t>
      </w:r>
      <w:bookmarkEnd w:id="60"/>
    </w:p>
    <w:p w14:paraId="6641C059" w14:textId="1F16AEE4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SYNC HELPER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SYNC HELPER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DBC8439" w14:textId="49A77AED" w:rsidR="00287AB7" w:rsidRDefault="00287AB7" w:rsidP="00287AB7">
      <w:pPr>
        <w:ind w:left="720" w:hanging="360"/>
        <w:jc w:val="both"/>
        <w:rPr>
          <w:u w:val="single"/>
        </w:rPr>
      </w:pPr>
      <w:bookmarkStart w:id="61" w:name="_Hlk118793291"/>
      <w:r>
        <w:rPr>
          <w:rStyle w:val="IntenseReference"/>
          <w:color w:val="002060"/>
        </w:rPr>
        <w:t>FUNCTION DISCOVERY PROVIDER HOST</w:t>
      </w:r>
      <w:bookmarkEnd w:id="61"/>
    </w:p>
    <w:p w14:paraId="142947C4" w14:textId="2395097A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PROVIDER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PROVIDER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7C6BD7" w14:textId="6F7B1A2D" w:rsidR="00287AB7" w:rsidRDefault="00287AB7" w:rsidP="00287AB7">
      <w:pPr>
        <w:ind w:left="720" w:hanging="360"/>
        <w:jc w:val="both"/>
        <w:rPr>
          <w:u w:val="single"/>
        </w:rPr>
      </w:pPr>
      <w:bookmarkStart w:id="62" w:name="_Hlk118793340"/>
      <w:r>
        <w:rPr>
          <w:rStyle w:val="IntenseReference"/>
          <w:color w:val="002060"/>
        </w:rPr>
        <w:t>FUNCTION DISCOVERY RESOURCE PUBLICATION</w:t>
      </w:r>
      <w:bookmarkEnd w:id="62"/>
    </w:p>
    <w:p w14:paraId="4A41CD21" w14:textId="6E90B13D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RESOURCE PUBLICATION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RESOURCE PUBLICATION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1AF3FD1" w14:textId="06F01729" w:rsidR="00287AB7" w:rsidRDefault="00287AB7" w:rsidP="00287AB7">
      <w:pPr>
        <w:ind w:left="720" w:hanging="360"/>
        <w:jc w:val="both"/>
        <w:rPr>
          <w:u w:val="single"/>
        </w:rPr>
      </w:pPr>
      <w:bookmarkStart w:id="63" w:name="_Hlk118793393"/>
      <w:r>
        <w:rPr>
          <w:rStyle w:val="IntenseReference"/>
          <w:color w:val="002060"/>
        </w:rPr>
        <w:t>GEOLOCATION SERVICE</w:t>
      </w:r>
      <w:bookmarkEnd w:id="63"/>
    </w:p>
    <w:p w14:paraId="6B301701" w14:textId="19D0F63F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GEOLOCATION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GEOLOCATION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B09C85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1DDF924A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1CC8A7A3" w14:textId="7B5C3091" w:rsidR="00287AB7" w:rsidRDefault="005601BD" w:rsidP="00287AB7">
      <w:pPr>
        <w:ind w:left="720" w:hanging="360"/>
        <w:jc w:val="both"/>
        <w:rPr>
          <w:u w:val="single"/>
        </w:rPr>
      </w:pPr>
      <w:bookmarkStart w:id="64" w:name="_Hlk118793482"/>
      <w:r>
        <w:rPr>
          <w:rStyle w:val="IntenseReference"/>
          <w:color w:val="002060"/>
        </w:rPr>
        <w:lastRenderedPageBreak/>
        <w:t>GROUP POLICY CLIENT</w:t>
      </w:r>
      <w:bookmarkEnd w:id="64"/>
    </w:p>
    <w:p w14:paraId="58D3E0BF" w14:textId="507541C4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601BD" w:rsidRPr="005601BD">
        <w:rPr>
          <w:u w:val="single"/>
        </w:rPr>
        <w:t>GROUP POLICY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5601BD" w:rsidRPr="005601BD">
        <w:rPr>
          <w:b/>
          <w:bCs/>
          <w:color w:val="FF0000"/>
        </w:rPr>
        <w:t>GROUP POLICY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7FAF4A" w14:textId="59FA5C1D" w:rsidR="005601BD" w:rsidRDefault="005601BD" w:rsidP="005601BD">
      <w:pPr>
        <w:ind w:left="720" w:hanging="360"/>
        <w:jc w:val="both"/>
        <w:rPr>
          <w:u w:val="single"/>
        </w:rPr>
      </w:pPr>
      <w:bookmarkStart w:id="65" w:name="_Hlk118793528"/>
      <w:r>
        <w:rPr>
          <w:rStyle w:val="IntenseReference"/>
          <w:color w:val="002060"/>
        </w:rPr>
        <w:t>HOST GUARDIAN CLIENT SERVICE</w:t>
      </w:r>
      <w:bookmarkEnd w:id="65"/>
    </w:p>
    <w:p w14:paraId="037495B5" w14:textId="3802C69C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GUARDIAN CLIENT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GUARDIAN CLIENT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A2B178B" w14:textId="2C976EB4" w:rsidR="005601BD" w:rsidRDefault="005601BD" w:rsidP="005601BD">
      <w:pPr>
        <w:ind w:left="720" w:hanging="360"/>
        <w:jc w:val="both"/>
        <w:rPr>
          <w:u w:val="single"/>
        </w:rPr>
      </w:pPr>
      <w:bookmarkStart w:id="66" w:name="_Hlk118793579"/>
      <w:r>
        <w:rPr>
          <w:rStyle w:val="IntenseReference"/>
          <w:color w:val="002060"/>
        </w:rPr>
        <w:t>HOST NETWORK SERVICE</w:t>
      </w:r>
      <w:bookmarkEnd w:id="66"/>
    </w:p>
    <w:p w14:paraId="5232F6C1" w14:textId="75F7971C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NETWORK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NETWORK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28FC76" w14:textId="1CAB7019" w:rsidR="005601BD" w:rsidRDefault="005601BD" w:rsidP="005601BD">
      <w:pPr>
        <w:ind w:left="720" w:hanging="360"/>
        <w:jc w:val="both"/>
        <w:rPr>
          <w:u w:val="single"/>
        </w:rPr>
      </w:pPr>
      <w:bookmarkStart w:id="67" w:name="_Hlk118793623"/>
      <w:r>
        <w:rPr>
          <w:rStyle w:val="IntenseReference"/>
          <w:color w:val="002060"/>
        </w:rPr>
        <w:t>HUMAN INTERFACE DEVICE SERVICE</w:t>
      </w:r>
      <w:bookmarkEnd w:id="67"/>
    </w:p>
    <w:p w14:paraId="346A359A" w14:textId="162DA8B3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HUMAN INTERFACE DEVICE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HUMAN INTERFACE DEVICE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6F0A2D" w14:textId="685309CB" w:rsidR="005601BD" w:rsidRDefault="005601BD" w:rsidP="005601BD">
      <w:pPr>
        <w:ind w:left="720" w:hanging="360"/>
        <w:jc w:val="both"/>
        <w:rPr>
          <w:u w:val="single"/>
        </w:rPr>
      </w:pPr>
      <w:bookmarkStart w:id="68" w:name="_Hlk118793671"/>
      <w:r>
        <w:rPr>
          <w:rStyle w:val="IntenseReference"/>
          <w:color w:val="002060"/>
        </w:rPr>
        <w:t>HYPER-V HOST SERVICE</w:t>
      </w:r>
      <w:bookmarkEnd w:id="68"/>
    </w:p>
    <w:p w14:paraId="7BE65DB3" w14:textId="470FFDE9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</w:t>
      </w:r>
      <w:r>
        <w:rPr>
          <w:u w:val="single"/>
        </w:rPr>
        <w:t>-</w:t>
      </w:r>
      <w:r w:rsidRPr="005601BD">
        <w:rPr>
          <w:u w:val="single"/>
        </w:rPr>
        <w:t>V HOST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</w:t>
      </w:r>
      <w:r>
        <w:rPr>
          <w:b/>
          <w:bCs/>
          <w:color w:val="FF0000"/>
        </w:rPr>
        <w:t>-</w:t>
      </w:r>
      <w:r w:rsidRPr="005601BD">
        <w:rPr>
          <w:b/>
          <w:bCs/>
          <w:color w:val="FF0000"/>
        </w:rPr>
        <w:t>V HOST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97B33E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2878DB10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142CB7FD" w14:textId="78C45673" w:rsidR="005601BD" w:rsidRDefault="005601BD" w:rsidP="005601BD">
      <w:pPr>
        <w:ind w:left="720" w:hanging="360"/>
        <w:jc w:val="both"/>
        <w:rPr>
          <w:u w:val="single"/>
        </w:rPr>
      </w:pPr>
      <w:bookmarkStart w:id="69" w:name="_Hlk118793731"/>
      <w:r>
        <w:rPr>
          <w:rStyle w:val="IntenseReference"/>
          <w:color w:val="002060"/>
        </w:rPr>
        <w:lastRenderedPageBreak/>
        <w:t>HYPER-V DATA EXCHANGE SERVICE</w:t>
      </w:r>
      <w:bookmarkEnd w:id="69"/>
    </w:p>
    <w:p w14:paraId="129B2760" w14:textId="62A3BB2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DATA EXCHANGE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DATA EXCHANGE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30AE8A" w14:textId="304D4A21" w:rsidR="005601BD" w:rsidRDefault="005601BD" w:rsidP="005601BD">
      <w:pPr>
        <w:ind w:left="720" w:hanging="360"/>
        <w:jc w:val="both"/>
        <w:rPr>
          <w:u w:val="single"/>
        </w:rPr>
      </w:pPr>
      <w:bookmarkStart w:id="70" w:name="_Hlk118793775"/>
      <w:r>
        <w:rPr>
          <w:rStyle w:val="IntenseReference"/>
          <w:color w:val="002060"/>
        </w:rPr>
        <w:t>HYPER-V GUEST COMPUTER SERVICE</w:t>
      </w:r>
      <w:bookmarkEnd w:id="70"/>
    </w:p>
    <w:p w14:paraId="29A4B3DC" w14:textId="284CF0C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COMPUTER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COMPUTER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88D5EE" w14:textId="6E5E4C91" w:rsidR="005601BD" w:rsidRDefault="005601BD" w:rsidP="005601BD">
      <w:pPr>
        <w:ind w:left="720" w:hanging="360"/>
        <w:jc w:val="both"/>
        <w:rPr>
          <w:u w:val="single"/>
        </w:rPr>
      </w:pPr>
      <w:bookmarkStart w:id="71" w:name="_Hlk118793818"/>
      <w:r>
        <w:rPr>
          <w:rStyle w:val="IntenseReference"/>
          <w:color w:val="002060"/>
        </w:rPr>
        <w:t>HYPER-V GUEST SERVICE INTERFACE</w:t>
      </w:r>
      <w:bookmarkEnd w:id="71"/>
    </w:p>
    <w:p w14:paraId="1683E168" w14:textId="49AAC2F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SERVICE INTERFACE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SERVICE INTERFACE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B63BB0" w14:textId="78C56A3E" w:rsidR="005601BD" w:rsidRDefault="005601BD" w:rsidP="005601BD">
      <w:pPr>
        <w:ind w:left="720" w:hanging="360"/>
        <w:jc w:val="both"/>
        <w:rPr>
          <w:u w:val="single"/>
        </w:rPr>
      </w:pPr>
      <w:bookmarkStart w:id="72" w:name="_Hlk118793858"/>
      <w:r>
        <w:rPr>
          <w:rStyle w:val="IntenseReference"/>
          <w:color w:val="002060"/>
        </w:rPr>
        <w:t>HYPER-V GUEST SHUTDOWN SERVICE</w:t>
      </w:r>
      <w:bookmarkEnd w:id="72"/>
    </w:p>
    <w:p w14:paraId="7A1CA613" w14:textId="34C8B1F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SHUTDOWN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SHUTDOWN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DC9161" w14:textId="2219DCF7" w:rsidR="005601BD" w:rsidRDefault="005601BD" w:rsidP="005601BD">
      <w:pPr>
        <w:ind w:left="720" w:hanging="360"/>
        <w:jc w:val="both"/>
        <w:rPr>
          <w:u w:val="single"/>
        </w:rPr>
      </w:pPr>
      <w:bookmarkStart w:id="73" w:name="_Hlk118793895"/>
      <w:r>
        <w:rPr>
          <w:rStyle w:val="IntenseReference"/>
          <w:color w:val="002060"/>
        </w:rPr>
        <w:t>HYPER-V HEARTBEAT SERVICE</w:t>
      </w:r>
      <w:bookmarkEnd w:id="73"/>
    </w:p>
    <w:p w14:paraId="49C1FE52" w14:textId="6C6115E5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HEARTBEAT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HEARTBEAT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D1A52E1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7CAF1D1D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4D674730" w14:textId="4AC21910" w:rsidR="005601BD" w:rsidRDefault="005601BD" w:rsidP="005601BD">
      <w:pPr>
        <w:ind w:left="720" w:hanging="360"/>
        <w:jc w:val="both"/>
        <w:rPr>
          <w:u w:val="single"/>
        </w:rPr>
      </w:pPr>
      <w:bookmarkStart w:id="74" w:name="_Hlk118793943"/>
      <w:r>
        <w:rPr>
          <w:rStyle w:val="IntenseReference"/>
          <w:color w:val="002060"/>
        </w:rPr>
        <w:lastRenderedPageBreak/>
        <w:t>HYPER-V HOST COMPUTE SERVICE</w:t>
      </w:r>
      <w:bookmarkEnd w:id="74"/>
    </w:p>
    <w:p w14:paraId="0E22E138" w14:textId="6F6EC3C1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HOST COMPUTE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HOST COMPUTE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4C5197" w14:textId="6F5C3166" w:rsidR="005601BD" w:rsidRDefault="005601BD" w:rsidP="005601BD">
      <w:pPr>
        <w:ind w:left="720" w:hanging="360"/>
        <w:jc w:val="both"/>
        <w:rPr>
          <w:u w:val="single"/>
        </w:rPr>
      </w:pPr>
      <w:bookmarkStart w:id="75" w:name="_Hlk118793987"/>
      <w:r>
        <w:rPr>
          <w:rStyle w:val="IntenseReference"/>
          <w:color w:val="002060"/>
        </w:rPr>
        <w:t>HYPER-V POWERSHELL DIRECT SERVICE</w:t>
      </w:r>
      <w:bookmarkEnd w:id="75"/>
    </w:p>
    <w:p w14:paraId="5CE317A6" w14:textId="576925E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POWERSHELL DIRECT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POWERSHELL DIRECT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78DE3C" w14:textId="787D5065" w:rsidR="005601BD" w:rsidRDefault="005601BD" w:rsidP="005601BD">
      <w:pPr>
        <w:ind w:left="720" w:hanging="360"/>
        <w:jc w:val="both"/>
        <w:rPr>
          <w:u w:val="single"/>
        </w:rPr>
      </w:pPr>
      <w:bookmarkStart w:id="76" w:name="_Hlk118794031"/>
      <w:r>
        <w:rPr>
          <w:rStyle w:val="IntenseReference"/>
          <w:color w:val="002060"/>
        </w:rPr>
        <w:t>HYPER-V REMOTE DESKTOP</w:t>
      </w:r>
      <w:bookmarkEnd w:id="76"/>
    </w:p>
    <w:p w14:paraId="08F25148" w14:textId="2D41FA71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REMOTE DESKTOP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REMOTE DESKTOP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5798BC" w14:textId="04502202" w:rsidR="005601BD" w:rsidRDefault="005601BD" w:rsidP="005601BD">
      <w:pPr>
        <w:ind w:left="720" w:hanging="360"/>
        <w:jc w:val="both"/>
        <w:rPr>
          <w:u w:val="single"/>
        </w:rPr>
      </w:pPr>
      <w:bookmarkStart w:id="77" w:name="_Hlk118794086"/>
      <w:r>
        <w:rPr>
          <w:rStyle w:val="IntenseReference"/>
          <w:color w:val="002060"/>
        </w:rPr>
        <w:t xml:space="preserve">HYPER-V </w:t>
      </w:r>
      <w:r w:rsidR="00E60A06">
        <w:rPr>
          <w:rStyle w:val="IntenseReference"/>
          <w:color w:val="002060"/>
        </w:rPr>
        <w:t>TIME SYNCHRONIZATION SERVICE</w:t>
      </w:r>
      <w:bookmarkEnd w:id="77"/>
    </w:p>
    <w:p w14:paraId="398B22A3" w14:textId="59DFAB2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E60A06" w:rsidRPr="00E60A06">
        <w:rPr>
          <w:u w:val="single"/>
        </w:rPr>
        <w:t>HYPER-V TIME SYNCHRONIZATION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E60A06" w:rsidRPr="00E60A06">
        <w:rPr>
          <w:b/>
          <w:bCs/>
          <w:color w:val="FF0000"/>
        </w:rPr>
        <w:t>HYPER-V TIME SYNCHRONIZATION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8CF18C" w14:textId="1EA6AD89" w:rsidR="00E60A06" w:rsidRDefault="00E60A06" w:rsidP="00E60A06">
      <w:pPr>
        <w:ind w:left="720" w:hanging="360"/>
        <w:jc w:val="both"/>
        <w:rPr>
          <w:u w:val="single"/>
        </w:rPr>
      </w:pPr>
      <w:bookmarkStart w:id="78" w:name="_Hlk118794134"/>
      <w:r>
        <w:rPr>
          <w:rStyle w:val="IntenseReference"/>
          <w:color w:val="002060"/>
        </w:rPr>
        <w:t>HYPER-V VIRTUAL MACHINE MANAGEMENT</w:t>
      </w:r>
      <w:bookmarkEnd w:id="78"/>
    </w:p>
    <w:p w14:paraId="311B848B" w14:textId="66D4FF34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HYPER-V VIRTUAL MACHINE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HYPER-V VIRTUAL MACHINE MANAGEMENT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4913FA" w14:textId="77777777" w:rsidR="00E60A06" w:rsidRDefault="00E60A06" w:rsidP="00E60A06">
      <w:pPr>
        <w:ind w:left="720" w:hanging="360"/>
        <w:jc w:val="both"/>
        <w:rPr>
          <w:rStyle w:val="IntenseReference"/>
          <w:color w:val="002060"/>
        </w:rPr>
      </w:pPr>
    </w:p>
    <w:p w14:paraId="28E39FEF" w14:textId="77777777" w:rsidR="00E60A06" w:rsidRDefault="00E60A06" w:rsidP="00E60A06">
      <w:pPr>
        <w:ind w:left="720" w:hanging="360"/>
        <w:jc w:val="both"/>
        <w:rPr>
          <w:rStyle w:val="IntenseReference"/>
          <w:color w:val="002060"/>
        </w:rPr>
      </w:pPr>
    </w:p>
    <w:p w14:paraId="3FE9CB45" w14:textId="4C5172DB" w:rsidR="00E60A06" w:rsidRDefault="00E60A06" w:rsidP="00E60A06">
      <w:pPr>
        <w:ind w:left="720" w:hanging="360"/>
        <w:jc w:val="both"/>
        <w:rPr>
          <w:u w:val="single"/>
        </w:rPr>
      </w:pPr>
      <w:bookmarkStart w:id="79" w:name="_Hlk118794223"/>
      <w:r>
        <w:rPr>
          <w:rStyle w:val="IntenseReference"/>
          <w:color w:val="002060"/>
        </w:rPr>
        <w:lastRenderedPageBreak/>
        <w:t>IKE AND AUTHIP IPSEC KEYING MODULES</w:t>
      </w:r>
      <w:bookmarkEnd w:id="79"/>
    </w:p>
    <w:p w14:paraId="0727F587" w14:textId="7565E174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IKE AND AUTHIP IPSEC KEYING MODULES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IKE AND AUTHIP IPSEC KEYING MODULES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ECA4B82" w14:textId="480EB892" w:rsidR="00E60A06" w:rsidRDefault="00E60A06" w:rsidP="00E60A06">
      <w:pPr>
        <w:ind w:left="720" w:hanging="360"/>
        <w:jc w:val="both"/>
        <w:rPr>
          <w:u w:val="single"/>
        </w:rPr>
      </w:pPr>
      <w:bookmarkStart w:id="80" w:name="_Hlk118794398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CAPABILITY LICENSING SERVICE</w:t>
      </w:r>
      <w:bookmarkEnd w:id="80"/>
    </w:p>
    <w:p w14:paraId="41BFA42D" w14:textId="07FABAA4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CAPABILITY LICENSING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CAPABILITY LICENSING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71CF40" w14:textId="45F520DE" w:rsidR="00E60A06" w:rsidRDefault="00E60A06" w:rsidP="00E60A06">
      <w:pPr>
        <w:ind w:left="720" w:hanging="360"/>
        <w:jc w:val="both"/>
        <w:rPr>
          <w:u w:val="single"/>
        </w:rPr>
      </w:pPr>
      <w:bookmarkStart w:id="81" w:name="_Hlk118794468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CONTENT PROTECTION HDCP SERVICE</w:t>
      </w:r>
      <w:bookmarkEnd w:id="81"/>
    </w:p>
    <w:p w14:paraId="052892A2" w14:textId="5F0AED7C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CONTENT PROTECTION HDCP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CONTENT PROTECTION HDCP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63649F" w14:textId="3D057B75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CONTENT PROTECTION HECI SERVICE</w:t>
      </w:r>
    </w:p>
    <w:p w14:paraId="3317F504" w14:textId="11B6023E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CONTENT PROTECTION H</w:t>
      </w:r>
      <w:r>
        <w:rPr>
          <w:u w:val="single"/>
        </w:rPr>
        <w:t>E</w:t>
      </w:r>
      <w:r w:rsidRPr="00E60A06">
        <w:rPr>
          <w:u w:val="single"/>
        </w:rPr>
        <w:t>C</w:t>
      </w:r>
      <w:r>
        <w:rPr>
          <w:u w:val="single"/>
        </w:rPr>
        <w:t>I</w:t>
      </w:r>
      <w:r w:rsidRPr="00E60A06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CONTENT PROTECTION H</w:t>
      </w:r>
      <w:r>
        <w:rPr>
          <w:b/>
          <w:bCs/>
          <w:color w:val="FF0000"/>
        </w:rPr>
        <w:t>E</w:t>
      </w:r>
      <w:r w:rsidRPr="00E60A06">
        <w:rPr>
          <w:b/>
          <w:bCs/>
          <w:color w:val="FF0000"/>
        </w:rPr>
        <w:t>C</w:t>
      </w:r>
      <w:r>
        <w:rPr>
          <w:b/>
          <w:bCs/>
          <w:color w:val="FF0000"/>
        </w:rPr>
        <w:t>I</w:t>
      </w:r>
      <w:r w:rsidRPr="00E60A06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6F68E48" w14:textId="6CF2EF05" w:rsidR="00CD3D17" w:rsidRDefault="00CD3D17" w:rsidP="00CD3D17">
      <w:pPr>
        <w:ind w:left="720" w:hanging="360"/>
        <w:jc w:val="both"/>
        <w:rPr>
          <w:u w:val="single"/>
        </w:rPr>
      </w:pPr>
      <w:bookmarkStart w:id="82" w:name="_Hlk120175567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DYNAMIC APPLICATION LOADER HOST INTERFACE SERVICE</w:t>
      </w:r>
      <w:bookmarkEnd w:id="82"/>
    </w:p>
    <w:p w14:paraId="4BBD454F" w14:textId="3C3D8A7C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DYNAMIC APPLICATION LOADER HOST INTERFACE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DYNAMIC APPLICATION LOADER HOST INTERFACE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501604" w14:textId="77777777" w:rsidR="00CD3D17" w:rsidRDefault="00CD3D17" w:rsidP="00CD3D17">
      <w:pPr>
        <w:ind w:left="720" w:hanging="360"/>
        <w:jc w:val="both"/>
        <w:rPr>
          <w:rStyle w:val="IntenseReference"/>
          <w:color w:val="002060"/>
        </w:rPr>
      </w:pPr>
    </w:p>
    <w:p w14:paraId="09FE891B" w14:textId="11142FD5" w:rsidR="00CD3D17" w:rsidRDefault="00CD3D17" w:rsidP="00CD3D17">
      <w:pPr>
        <w:ind w:left="720" w:hanging="360"/>
        <w:jc w:val="both"/>
        <w:rPr>
          <w:u w:val="single"/>
        </w:rPr>
      </w:pPr>
      <w:bookmarkStart w:id="83" w:name="_Hlk120175619"/>
      <w:r>
        <w:rPr>
          <w:rStyle w:val="IntenseReference"/>
          <w:color w:val="002060"/>
        </w:rPr>
        <w:lastRenderedPageBreak/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GRAPHICS COMMAND CENTER SERVICE</w:t>
      </w:r>
      <w:bookmarkEnd w:id="83"/>
    </w:p>
    <w:p w14:paraId="04DE89E8" w14:textId="019F6846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GRAPHICS COMMAND CENTER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GRAPHICS COMMAND CENTER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90A9F8" w14:textId="74B39BBF" w:rsidR="00CD3D17" w:rsidRDefault="00CD3D17" w:rsidP="00CD3D17">
      <w:pPr>
        <w:ind w:left="720" w:hanging="360"/>
        <w:jc w:val="both"/>
        <w:rPr>
          <w:u w:val="single"/>
        </w:rPr>
      </w:pPr>
      <w:bookmarkStart w:id="84" w:name="_Hlk120175670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HD GRAPHICS CONTROL PANEL SERVICE</w:t>
      </w:r>
      <w:bookmarkEnd w:id="84"/>
    </w:p>
    <w:p w14:paraId="12D579B8" w14:textId="52D354EE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HD GRAPHICS CONTROL PANEL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HD GRAPHICS CONTROL PANEL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2F426" w14:textId="03E13671" w:rsidR="00CD3D17" w:rsidRDefault="00CD3D17" w:rsidP="00CD3D17">
      <w:pPr>
        <w:ind w:left="720" w:hanging="360"/>
        <w:jc w:val="both"/>
        <w:rPr>
          <w:u w:val="single"/>
        </w:rPr>
      </w:pPr>
      <w:bookmarkStart w:id="85" w:name="_Hlk120175734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MANAGEMENT AND SECURITY APPLICATION LOCAL MANAGEMENT SERVICE</w:t>
      </w:r>
      <w:bookmarkEnd w:id="85"/>
    </w:p>
    <w:p w14:paraId="075D1A98" w14:textId="54710991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MANAGEMENT AND SECURITY APPLICATION LOCAL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MANAGEMENT AND SECURITY APPLICATION LOCAL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482EA6" w14:textId="7D212E65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TPM PROVISIONING SERVICE</w:t>
      </w:r>
    </w:p>
    <w:p w14:paraId="243262BC" w14:textId="166DFA90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 xml:space="preserve">INTEL® </w:t>
      </w:r>
      <w:r>
        <w:rPr>
          <w:u w:val="single"/>
        </w:rPr>
        <w:t>TPM PROVISIONING</w:t>
      </w:r>
      <w:r w:rsidRPr="00CD3D17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 xml:space="preserve">INTEL® </w:t>
      </w:r>
      <w:r>
        <w:rPr>
          <w:b/>
          <w:bCs/>
          <w:color w:val="FF0000"/>
        </w:rPr>
        <w:t>TPM PROVISIONING</w:t>
      </w:r>
      <w:r w:rsidRPr="00CD3D17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DA3113" w14:textId="3BE458B1" w:rsidR="00CD3D17" w:rsidRDefault="00CD3D17" w:rsidP="00CD3D17">
      <w:pPr>
        <w:ind w:left="720" w:hanging="360"/>
        <w:jc w:val="both"/>
        <w:rPr>
          <w:u w:val="single"/>
        </w:rPr>
      </w:pPr>
      <w:bookmarkStart w:id="86" w:name="_Hlk120175840"/>
      <w:r>
        <w:rPr>
          <w:rStyle w:val="IntenseReference"/>
          <w:color w:val="002060"/>
        </w:rPr>
        <w:t>INTERNET CONNECTION SHARING (ICS)</w:t>
      </w:r>
      <w:bookmarkEnd w:id="86"/>
    </w:p>
    <w:p w14:paraId="05996166" w14:textId="12D4844B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INTERNET CONNECTION SHARING (ICS)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INTERNET CONNECTION SHARING (ICS)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B5DE56E" w:rsidR="00F51FBF" w:rsidRDefault="00F51FBF" w:rsidP="00DC5E18">
      <w:pPr>
        <w:ind w:left="720" w:hanging="360"/>
        <w:jc w:val="both"/>
      </w:pPr>
    </w:p>
    <w:p w14:paraId="371962AB" w14:textId="080B76C3" w:rsidR="00CD3D17" w:rsidRDefault="00CD3D17" w:rsidP="00CD3D17">
      <w:pPr>
        <w:ind w:left="720" w:hanging="360"/>
        <w:jc w:val="both"/>
        <w:rPr>
          <w:u w:val="single"/>
        </w:rPr>
      </w:pPr>
      <w:bookmarkStart w:id="87" w:name="_Hlk120175902"/>
      <w:r>
        <w:rPr>
          <w:rStyle w:val="IntenseReference"/>
          <w:color w:val="002060"/>
        </w:rPr>
        <w:lastRenderedPageBreak/>
        <w:t>INVENTORY AND COMPATIBILITY APPRAISAL SERVICE</w:t>
      </w:r>
      <w:bookmarkEnd w:id="87"/>
    </w:p>
    <w:p w14:paraId="63EB1AED" w14:textId="0928464B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INVENTORY AND COMPATIBILITY APPRAISAL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INVENTORY AND COMPATIBILITY APPRAISAL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AF691F" w14:textId="3F83E5EE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IP HELPER</w:t>
      </w:r>
    </w:p>
    <w:p w14:paraId="56607785" w14:textId="38239BA9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</w:t>
      </w:r>
      <w:r>
        <w:rPr>
          <w:u w:val="single"/>
        </w:rPr>
        <w:t>P HELPER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</w:t>
      </w:r>
      <w:r>
        <w:rPr>
          <w:b/>
          <w:bCs/>
          <w:color w:val="FF0000"/>
        </w:rPr>
        <w:t>P HELPER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7E89B40" w14:textId="3C4B48D8" w:rsidR="00CD3D17" w:rsidRDefault="00CD3D17" w:rsidP="00CD3D17">
      <w:pPr>
        <w:ind w:left="720" w:hanging="360"/>
        <w:jc w:val="both"/>
        <w:rPr>
          <w:u w:val="single"/>
        </w:rPr>
      </w:pPr>
      <w:bookmarkStart w:id="88" w:name="_Hlk120175991"/>
      <w:r>
        <w:rPr>
          <w:rStyle w:val="IntenseReference"/>
          <w:color w:val="002060"/>
        </w:rPr>
        <w:t>IP TRANSLATION CONFIGURATION SERVICE</w:t>
      </w:r>
      <w:bookmarkEnd w:id="88"/>
    </w:p>
    <w:p w14:paraId="3198CCC1" w14:textId="0A6A5BDF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IP TRANSLATION CONFIGURATION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IP TRANSLATION CONFIGURATION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199B66" w14:textId="62321ECA" w:rsidR="00CD3D17" w:rsidRDefault="00CD3D17" w:rsidP="00CD3D17">
      <w:pPr>
        <w:ind w:left="720" w:hanging="360"/>
        <w:jc w:val="both"/>
        <w:rPr>
          <w:u w:val="single"/>
        </w:rPr>
      </w:pPr>
      <w:bookmarkStart w:id="89" w:name="_Hlk120176045"/>
      <w:r>
        <w:rPr>
          <w:rStyle w:val="IntenseReference"/>
          <w:color w:val="002060"/>
        </w:rPr>
        <w:t>IPSEC POLICY AGENT</w:t>
      </w:r>
      <w:bookmarkEnd w:id="89"/>
    </w:p>
    <w:p w14:paraId="446B87C6" w14:textId="22E2F3E4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IPSEC POLICY AGENT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IPSEC POLICY AGENT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E409469" w14:textId="0B60F476" w:rsidR="00CD3D17" w:rsidRDefault="002D72FF" w:rsidP="00CD3D17">
      <w:pPr>
        <w:ind w:left="720" w:hanging="360"/>
        <w:jc w:val="both"/>
        <w:rPr>
          <w:u w:val="single"/>
        </w:rPr>
      </w:pPr>
      <w:bookmarkStart w:id="90" w:name="_Hlk120176100"/>
      <w:r>
        <w:rPr>
          <w:rStyle w:val="IntenseReference"/>
          <w:color w:val="002060"/>
        </w:rPr>
        <w:t>LANGUAGE EXPERIENCE SERVICE</w:t>
      </w:r>
      <w:bookmarkEnd w:id="90"/>
    </w:p>
    <w:p w14:paraId="2E8A4A06" w14:textId="6487425F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D72FF" w:rsidRPr="002D72FF">
        <w:rPr>
          <w:u w:val="single"/>
        </w:rPr>
        <w:t>LANGUAGE EXPERIENCE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D72FF" w:rsidRPr="002D72FF">
        <w:rPr>
          <w:b/>
          <w:bCs/>
          <w:color w:val="FF0000"/>
        </w:rPr>
        <w:t>LANGUAGE EXPERIENCE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ADCFAF" w14:textId="77777777" w:rsidR="002D72FF" w:rsidRDefault="002D72FF" w:rsidP="002D72FF">
      <w:pPr>
        <w:ind w:left="720" w:hanging="360"/>
        <w:jc w:val="both"/>
        <w:rPr>
          <w:rStyle w:val="IntenseReference"/>
          <w:color w:val="002060"/>
        </w:rPr>
      </w:pPr>
    </w:p>
    <w:p w14:paraId="7742B78A" w14:textId="77777777" w:rsidR="002D72FF" w:rsidRDefault="002D72FF" w:rsidP="002D72FF">
      <w:pPr>
        <w:ind w:left="720" w:hanging="360"/>
        <w:jc w:val="both"/>
        <w:rPr>
          <w:rStyle w:val="IntenseReference"/>
          <w:color w:val="002060"/>
        </w:rPr>
      </w:pPr>
    </w:p>
    <w:p w14:paraId="576DF76A" w14:textId="088845F5" w:rsidR="002D72FF" w:rsidRDefault="002D72FF" w:rsidP="002D72FF">
      <w:pPr>
        <w:ind w:left="720" w:hanging="360"/>
        <w:jc w:val="both"/>
        <w:rPr>
          <w:u w:val="single"/>
        </w:rPr>
      </w:pPr>
      <w:bookmarkStart w:id="91" w:name="_Hlk120176157"/>
      <w:r>
        <w:rPr>
          <w:rStyle w:val="IntenseReference"/>
          <w:color w:val="002060"/>
        </w:rPr>
        <w:lastRenderedPageBreak/>
        <w:t>LINK-LAYER TOPOLOGY DISCOVERY MAPPER</w:t>
      </w:r>
      <w:bookmarkEnd w:id="91"/>
    </w:p>
    <w:p w14:paraId="30B9721A" w14:textId="639172E8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>LINK-LAYER TOPOLOGY DISCOVERY MAPPER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>LINK-LAYER TOPOLOGY DISCOVERY MAPPER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3DE18C2" w14:textId="6567C38E" w:rsidR="002D72FF" w:rsidRDefault="002D72FF" w:rsidP="002D72FF">
      <w:pPr>
        <w:ind w:left="720" w:hanging="360"/>
        <w:jc w:val="both"/>
        <w:rPr>
          <w:u w:val="single"/>
        </w:rPr>
      </w:pPr>
      <w:bookmarkStart w:id="92" w:name="_Hlk120176211"/>
      <w:r>
        <w:rPr>
          <w:rStyle w:val="IntenseReference"/>
          <w:color w:val="002060"/>
        </w:rPr>
        <w:t>LOCAL PROFILE ASSISTANT SERVICE</w:t>
      </w:r>
      <w:bookmarkEnd w:id="92"/>
    </w:p>
    <w:p w14:paraId="1A6895A2" w14:textId="7551E6BE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>LOCAL PROFILE ASSISTANT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>LOCAL PROFILE ASSISTANT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5BD03" w14:textId="6D898072" w:rsidR="002D72FF" w:rsidRDefault="002D72FF" w:rsidP="002D72F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LOCAL SESSION MANAGER</w:t>
      </w:r>
    </w:p>
    <w:p w14:paraId="1E310D02" w14:textId="65E78516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 xml:space="preserve">LOCAL </w:t>
      </w:r>
      <w:r>
        <w:rPr>
          <w:u w:val="single"/>
        </w:rPr>
        <w:t>SESSION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 xml:space="preserve">LOCAL </w:t>
      </w:r>
      <w:r>
        <w:rPr>
          <w:b/>
          <w:bCs/>
          <w:color w:val="FF0000"/>
        </w:rPr>
        <w:t>SESSION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674828" w14:textId="76D6015D" w:rsidR="003A6E44" w:rsidRDefault="003A6E44" w:rsidP="003A6E44">
      <w:pPr>
        <w:ind w:left="720" w:hanging="360"/>
        <w:jc w:val="both"/>
        <w:rPr>
          <w:u w:val="single"/>
        </w:rPr>
      </w:pPr>
      <w:bookmarkStart w:id="93" w:name="_Hlk120176707"/>
      <w:r>
        <w:rPr>
          <w:rStyle w:val="IntenseReference"/>
          <w:color w:val="002060"/>
        </w:rPr>
        <w:t>MCP MANAGEMENT SERVICE</w:t>
      </w:r>
      <w:bookmarkEnd w:id="93"/>
    </w:p>
    <w:p w14:paraId="0B4820F8" w14:textId="6A98E182" w:rsidR="003A6E44" w:rsidRDefault="003A6E44" w:rsidP="003A6E44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6E44">
        <w:rPr>
          <w:u w:val="single"/>
        </w:rPr>
        <w:t>MCP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6E44">
        <w:rPr>
          <w:b/>
          <w:bCs/>
          <w:color w:val="FF0000"/>
        </w:rPr>
        <w:t>MCP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3E4A8FE" w14:textId="77777777" w:rsidR="003A6E44" w:rsidRDefault="003A6E44" w:rsidP="003A6E44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MCP MANAGEMENT SERVICE</w:t>
      </w:r>
    </w:p>
    <w:p w14:paraId="1633E1EE" w14:textId="77777777" w:rsidR="003A6E44" w:rsidRDefault="003A6E44" w:rsidP="003A6E44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6E44">
        <w:rPr>
          <w:u w:val="single"/>
        </w:rPr>
        <w:t>MCP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6E44">
        <w:rPr>
          <w:b/>
          <w:bCs/>
          <w:color w:val="FF0000"/>
        </w:rPr>
        <w:t>MCP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64BAAE" w14:textId="77777777" w:rsidR="000857B8" w:rsidRDefault="000857B8" w:rsidP="000857B8">
      <w:pPr>
        <w:ind w:left="720" w:hanging="360"/>
        <w:jc w:val="both"/>
        <w:rPr>
          <w:rStyle w:val="IntenseReference"/>
          <w:color w:val="002060"/>
        </w:rPr>
      </w:pPr>
    </w:p>
    <w:p w14:paraId="34E7C15C" w14:textId="77777777" w:rsidR="000857B8" w:rsidRDefault="000857B8" w:rsidP="000857B8">
      <w:pPr>
        <w:ind w:left="720" w:hanging="360"/>
        <w:jc w:val="both"/>
        <w:rPr>
          <w:rStyle w:val="IntenseReference"/>
          <w:color w:val="002060"/>
        </w:rPr>
      </w:pPr>
    </w:p>
    <w:p w14:paraId="1F84DA39" w14:textId="3BCD428F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MESSAGING SERVICE</w:t>
      </w:r>
    </w:p>
    <w:p w14:paraId="46B480D1" w14:textId="34DC53FD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MESSAGING</w:t>
      </w:r>
      <w:r w:rsidRPr="003A6E44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MESSAGING</w:t>
      </w:r>
      <w:r w:rsidRPr="003A6E44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3C1F42" w14:textId="7288533F" w:rsidR="000857B8" w:rsidRDefault="000857B8" w:rsidP="000857B8">
      <w:pPr>
        <w:ind w:left="720" w:hanging="360"/>
        <w:jc w:val="both"/>
        <w:rPr>
          <w:u w:val="single"/>
        </w:rPr>
      </w:pPr>
      <w:bookmarkStart w:id="94" w:name="_Hlk120178650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DIAGNOSTICS HUB</w:t>
      </w:r>
      <w:bookmarkEnd w:id="94"/>
    </w:p>
    <w:p w14:paraId="7287FA5E" w14:textId="505786CC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DIAGNOSTICS HUB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DIAGNOSTICS HUB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CEAC6B5" w14:textId="7C2FE1AB" w:rsidR="000857B8" w:rsidRDefault="000857B8" w:rsidP="000857B8">
      <w:pPr>
        <w:ind w:left="720" w:hanging="360"/>
        <w:jc w:val="both"/>
        <w:rPr>
          <w:u w:val="single"/>
        </w:rPr>
      </w:pPr>
      <w:bookmarkStart w:id="95" w:name="_Hlk120178707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ACCOUNT SIGN-IN ASSISTANT</w:t>
      </w:r>
      <w:bookmarkEnd w:id="95"/>
    </w:p>
    <w:p w14:paraId="05D610E2" w14:textId="5800588C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ACCOUNT SIGN-IN ASSISTANT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ACCOUNT SIGN-IN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5A28E2" w14:textId="3E5D696F" w:rsidR="000857B8" w:rsidRDefault="000857B8" w:rsidP="000857B8">
      <w:pPr>
        <w:ind w:left="720" w:hanging="360"/>
        <w:jc w:val="both"/>
        <w:rPr>
          <w:u w:val="single"/>
        </w:rPr>
      </w:pPr>
      <w:bookmarkStart w:id="96" w:name="_Hlk12017875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APP-V CLIENT</w:t>
      </w:r>
      <w:bookmarkEnd w:id="96"/>
    </w:p>
    <w:p w14:paraId="5CDF3766" w14:textId="3E756382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APP-V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APP-V CLIENT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228E61" w14:textId="76A1D893" w:rsidR="000857B8" w:rsidRDefault="000857B8" w:rsidP="000857B8">
      <w:pPr>
        <w:ind w:left="720" w:hanging="360"/>
        <w:jc w:val="both"/>
        <w:rPr>
          <w:u w:val="single"/>
        </w:rPr>
      </w:pPr>
      <w:bookmarkStart w:id="97" w:name="_Hlk120178811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CLOUD IDENTITY SERVICE</w:t>
      </w:r>
      <w:bookmarkEnd w:id="97"/>
    </w:p>
    <w:p w14:paraId="7BBD0AAF" w14:textId="175F39FC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CLOUD IDENTITY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CLOUD IDENTITY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C43DF" w14:textId="77777777" w:rsidR="000857B8" w:rsidRDefault="000857B8" w:rsidP="000857B8">
      <w:pPr>
        <w:ind w:left="720" w:hanging="360"/>
        <w:jc w:val="both"/>
        <w:rPr>
          <w:rStyle w:val="IntenseReference"/>
          <w:color w:val="002060"/>
        </w:rPr>
      </w:pPr>
    </w:p>
    <w:p w14:paraId="19287CB1" w14:textId="77777777" w:rsidR="000857B8" w:rsidRDefault="000857B8" w:rsidP="000857B8">
      <w:pPr>
        <w:ind w:left="720" w:hanging="360"/>
        <w:jc w:val="both"/>
        <w:rPr>
          <w:rStyle w:val="IntenseReference"/>
          <w:color w:val="002060"/>
        </w:rPr>
      </w:pPr>
    </w:p>
    <w:p w14:paraId="643DE6DD" w14:textId="5317499C" w:rsidR="000857B8" w:rsidRDefault="000857B8" w:rsidP="000857B8">
      <w:pPr>
        <w:ind w:left="720" w:hanging="360"/>
        <w:jc w:val="both"/>
        <w:rPr>
          <w:u w:val="single"/>
        </w:rPr>
      </w:pPr>
      <w:bookmarkStart w:id="98" w:name="_Hlk120178872"/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DEFENDER ANTIVIRUS NETWORK INSPECTION SERVICE</w:t>
      </w:r>
      <w:bookmarkEnd w:id="98"/>
    </w:p>
    <w:p w14:paraId="35CEA033" w14:textId="7386B592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DEFENDER ANTIVIRUS NETWORK INSPECTION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DEFENDER ANTIVIRUS NETWORK INSPECTION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FEF23F" w14:textId="25B0CB02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DEFENDER ANTIVIRUS SERVICE</w:t>
      </w:r>
    </w:p>
    <w:p w14:paraId="01A05387" w14:textId="7676DAE5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DEFENDER ANTIVIRUS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DEFENDER ANTIVIRUS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3D68E3" w14:textId="71E74CC9" w:rsidR="000857B8" w:rsidRDefault="000857B8" w:rsidP="000857B8">
      <w:pPr>
        <w:ind w:left="720" w:hanging="360"/>
        <w:jc w:val="both"/>
        <w:rPr>
          <w:u w:val="single"/>
        </w:rPr>
      </w:pPr>
      <w:bookmarkStart w:id="99" w:name="_Hlk120178980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EDGE ELEVATION SERVICE</w:t>
      </w:r>
      <w:bookmarkEnd w:id="99"/>
    </w:p>
    <w:p w14:paraId="66EDCBFE" w14:textId="21817172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EDGE ELEVATION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EDGE ELEVATION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D3994F9" w14:textId="11A8DAD5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EDGE UPDATE SERVICE</w:t>
      </w:r>
    </w:p>
    <w:p w14:paraId="7514D0C5" w14:textId="316997F3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EDGE </w:t>
      </w:r>
      <w:r>
        <w:rPr>
          <w:u w:val="single"/>
        </w:rPr>
        <w:t>UPDATE</w:t>
      </w:r>
      <w:r w:rsidRPr="000857B8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EDGE </w:t>
      </w:r>
      <w:r>
        <w:rPr>
          <w:b/>
          <w:bCs/>
          <w:color w:val="FF0000"/>
        </w:rPr>
        <w:t>UPDATE</w:t>
      </w:r>
      <w:r w:rsidRPr="000857B8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A73C2" w14:textId="56592C62" w:rsidR="000857B8" w:rsidRDefault="000857B8" w:rsidP="000857B8">
      <w:pPr>
        <w:ind w:left="720" w:hanging="360"/>
        <w:jc w:val="both"/>
        <w:rPr>
          <w:u w:val="single"/>
        </w:rPr>
      </w:pPr>
      <w:bookmarkStart w:id="100" w:name="_Hlk12017906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iSCSI INITIATOR SERVICE</w:t>
      </w:r>
      <w:bookmarkEnd w:id="100"/>
    </w:p>
    <w:p w14:paraId="7AC7A035" w14:textId="6BFE40F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ISCSI INITIATOR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ISCSI INITIATOR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33EC33" w14:textId="77777777" w:rsidR="000857B8" w:rsidRDefault="000857B8" w:rsidP="000857B8">
      <w:pPr>
        <w:ind w:left="720" w:hanging="360"/>
        <w:jc w:val="both"/>
        <w:rPr>
          <w:rStyle w:val="IntenseReference"/>
          <w:color w:val="002060"/>
        </w:rPr>
      </w:pPr>
    </w:p>
    <w:p w14:paraId="0641D77C" w14:textId="51FF7343" w:rsidR="000857B8" w:rsidRDefault="000857B8" w:rsidP="000857B8">
      <w:pPr>
        <w:ind w:left="720" w:hanging="360"/>
        <w:jc w:val="both"/>
        <w:rPr>
          <w:u w:val="single"/>
        </w:rPr>
      </w:pPr>
      <w:bookmarkStart w:id="101" w:name="_Hlk120179109"/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KEYBOARD FILTER</w:t>
      </w:r>
      <w:bookmarkEnd w:id="101"/>
    </w:p>
    <w:p w14:paraId="26F46420" w14:textId="342EBE46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KEYBOARD FILTER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KEYBOARD FILTER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6FB6AF3" w14:textId="5E3A5A44" w:rsidR="000857B8" w:rsidRDefault="000857B8" w:rsidP="000857B8">
      <w:pPr>
        <w:ind w:left="720" w:hanging="360"/>
        <w:jc w:val="both"/>
        <w:rPr>
          <w:u w:val="single"/>
        </w:rPr>
      </w:pPr>
      <w:bookmarkStart w:id="102" w:name="_Hlk120179152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OFFICE CLICK-TO-RUN SERVICE</w:t>
      </w:r>
      <w:bookmarkEnd w:id="102"/>
    </w:p>
    <w:p w14:paraId="1642C213" w14:textId="377E45E5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OFFICE CLICK-TO-RUN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OFFICE CLICK-TO-RUN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9C1DB" w14:textId="3EB0D08D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PASSPORT</w:t>
      </w:r>
    </w:p>
    <w:p w14:paraId="74DEB883" w14:textId="71AFA4D0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</w:t>
      </w:r>
      <w:r>
        <w:rPr>
          <w:u w:val="single"/>
        </w:rPr>
        <w:t>PASSPORT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PASSPORT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5526E3" w14:textId="4450BAA4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PASSPORT CONTAINER</w:t>
      </w:r>
    </w:p>
    <w:p w14:paraId="06C1977A" w14:textId="373C1111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</w:t>
      </w:r>
      <w:r>
        <w:rPr>
          <w:u w:val="single"/>
        </w:rPr>
        <w:t>PASSPORT CONTAINER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PASSPORT CONTAINER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62E756" w14:textId="29B5EDEA" w:rsidR="00A96013" w:rsidRDefault="00A96013" w:rsidP="00A96013">
      <w:pPr>
        <w:ind w:left="720" w:hanging="360"/>
        <w:jc w:val="both"/>
        <w:rPr>
          <w:u w:val="single"/>
        </w:rPr>
      </w:pPr>
      <w:bookmarkStart w:id="103" w:name="_Hlk120179265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SOFTWARE SHADOW COPY PROVIDER</w:t>
      </w:r>
      <w:bookmarkEnd w:id="103"/>
    </w:p>
    <w:p w14:paraId="6B5190C7" w14:textId="2A910C9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MICROSOFT® SOFTWARE SHADOW COPY PROVIDER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SOFTWARE SHADOW COPY PROVIDER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96B7EC" w14:textId="77777777" w:rsidR="00A96013" w:rsidRDefault="00A96013" w:rsidP="00A96013">
      <w:pPr>
        <w:ind w:left="720" w:hanging="360"/>
        <w:jc w:val="both"/>
        <w:rPr>
          <w:rStyle w:val="IntenseReference"/>
          <w:color w:val="002060"/>
        </w:rPr>
      </w:pPr>
    </w:p>
    <w:p w14:paraId="5F3A318B" w14:textId="2C1B01A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STORAGE SPACES SMP</w:t>
      </w:r>
    </w:p>
    <w:p w14:paraId="568B9D20" w14:textId="209C61ED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STORAGE SPACES SMP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STORAGE SPACES MSP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D6C83D" w14:textId="13E2C35C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STORE</w:t>
      </w:r>
    </w:p>
    <w:p w14:paraId="0FCC9525" w14:textId="31317E8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STORE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SOFTWARE SHADOW COPY PROVIDER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786A8D" w14:textId="45005991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UPDATE HEALTH SERVICE</w:t>
      </w:r>
    </w:p>
    <w:p w14:paraId="3A9C769E" w14:textId="3B6CB6B8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UPDATE HEALTH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UPDATE HEALTH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75A40F" w14:textId="5C16C7FC" w:rsidR="00A96013" w:rsidRDefault="00A96013" w:rsidP="00A96013">
      <w:pPr>
        <w:ind w:left="720" w:hanging="360"/>
        <w:jc w:val="both"/>
        <w:rPr>
          <w:u w:val="single"/>
        </w:rPr>
      </w:pPr>
      <w:bookmarkStart w:id="104" w:name="_Hlk120179406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WINDOWS SMS ROUTER SERVICE</w:t>
      </w:r>
      <w:bookmarkEnd w:id="104"/>
    </w:p>
    <w:p w14:paraId="2C23A473" w14:textId="62C95FAE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MICROSOFT® WINDOWS SMS ROUTER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WINDOWS SMS ROUTER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020CFA" w14:textId="2672B779" w:rsidR="00A96013" w:rsidRDefault="00A96013" w:rsidP="00A96013">
      <w:pPr>
        <w:ind w:left="720" w:hanging="360"/>
        <w:jc w:val="both"/>
        <w:rPr>
          <w:u w:val="single"/>
        </w:rPr>
      </w:pPr>
      <w:bookmarkStart w:id="105" w:name="_Hlk120179462"/>
      <w:r>
        <w:rPr>
          <w:rStyle w:val="IntenseReference"/>
          <w:color w:val="002060"/>
        </w:rPr>
        <w:t>NATURAL AUTHENTICATION</w:t>
      </w:r>
      <w:bookmarkEnd w:id="105"/>
    </w:p>
    <w:p w14:paraId="7EB88159" w14:textId="0F592458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NATURAL AUTHENTICATION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NATURAL AUTHENTICATION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DB7769" w14:textId="77777777" w:rsidR="00A96013" w:rsidRDefault="00A96013" w:rsidP="00A96013">
      <w:pPr>
        <w:ind w:left="720" w:hanging="360"/>
        <w:jc w:val="both"/>
        <w:rPr>
          <w:rStyle w:val="IntenseReference"/>
          <w:color w:val="002060"/>
        </w:rPr>
      </w:pPr>
    </w:p>
    <w:p w14:paraId="1D9556B4" w14:textId="77777777" w:rsidR="00A96013" w:rsidRDefault="00A96013" w:rsidP="00A96013">
      <w:pPr>
        <w:ind w:left="720" w:hanging="360"/>
        <w:jc w:val="both"/>
        <w:rPr>
          <w:rStyle w:val="IntenseReference"/>
          <w:color w:val="002060"/>
        </w:rPr>
      </w:pPr>
    </w:p>
    <w:p w14:paraId="0446D2C2" w14:textId="728E3CF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 DRIVER</w:t>
      </w:r>
    </w:p>
    <w:p w14:paraId="2C100F48" w14:textId="76F9C441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N</w:t>
      </w:r>
      <w:r>
        <w:rPr>
          <w:u w:val="single"/>
        </w:rPr>
        <w:t>ET DRIVER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N</w:t>
      </w:r>
      <w:r>
        <w:rPr>
          <w:b/>
          <w:bCs/>
          <w:color w:val="FF0000"/>
        </w:rPr>
        <w:t>ET DRIVER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FF632B">
        <w:t xml:space="preserve">  </w:t>
      </w:r>
      <w:proofErr w:type="gramEnd"/>
      <w:r w:rsidR="00FF632B"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AA1DBD" w14:textId="78A71E09" w:rsidR="00FF632B" w:rsidRDefault="00FF632B" w:rsidP="00FF632B">
      <w:pPr>
        <w:ind w:left="720" w:hanging="360"/>
        <w:jc w:val="both"/>
        <w:rPr>
          <w:u w:val="single"/>
        </w:rPr>
      </w:pPr>
      <w:bookmarkStart w:id="106" w:name="_Hlk120179811"/>
      <w:r>
        <w:rPr>
          <w:rStyle w:val="IntenseReference"/>
          <w:color w:val="002060"/>
        </w:rPr>
        <w:t>NET.TCP PORT SHARING SERVICE</w:t>
      </w:r>
      <w:bookmarkEnd w:id="106"/>
    </w:p>
    <w:p w14:paraId="2343A6D1" w14:textId="43A580D0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NET.TCP PORT SHARING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NET.TCP PORT SHARING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4DAE95" w14:textId="420DE2A9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NETLOGON</w:t>
      </w:r>
    </w:p>
    <w:p w14:paraId="752F561A" w14:textId="1087D4F2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</w:t>
      </w:r>
      <w:r>
        <w:rPr>
          <w:u w:val="single"/>
        </w:rPr>
        <w:t>LOGON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</w:t>
      </w:r>
      <w:r>
        <w:rPr>
          <w:b/>
          <w:bCs/>
          <w:color w:val="FF0000"/>
        </w:rPr>
        <w:t>LOGON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D99841" w14:textId="5AE4E007" w:rsidR="00FF632B" w:rsidRDefault="00FF632B" w:rsidP="00FF632B">
      <w:pPr>
        <w:ind w:left="720" w:hanging="360"/>
        <w:jc w:val="both"/>
        <w:rPr>
          <w:u w:val="single"/>
        </w:rPr>
      </w:pPr>
      <w:bookmarkStart w:id="107" w:name="_Hlk120179891"/>
      <w:r>
        <w:rPr>
          <w:rStyle w:val="IntenseReference"/>
          <w:color w:val="002060"/>
        </w:rPr>
        <w:t>NETWORK CONNECTED DEVICES</w:t>
      </w:r>
      <w:bookmarkEnd w:id="107"/>
    </w:p>
    <w:p w14:paraId="3BB2E183" w14:textId="6FD565B7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CONNECTED DEVICES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CONNECTED DEVICES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DFF3EA" w14:textId="6A9AA8E9" w:rsidR="00FF632B" w:rsidRDefault="00FF632B" w:rsidP="00FF632B">
      <w:pPr>
        <w:ind w:left="720" w:hanging="360"/>
        <w:jc w:val="both"/>
        <w:rPr>
          <w:u w:val="single"/>
        </w:rPr>
      </w:pPr>
      <w:bookmarkStart w:id="108" w:name="_Hlk120179928"/>
      <w:r>
        <w:rPr>
          <w:rStyle w:val="IntenseReference"/>
          <w:color w:val="002060"/>
        </w:rPr>
        <w:t>NETWORK CONNECTION BROKER</w:t>
      </w:r>
      <w:bookmarkEnd w:id="108"/>
    </w:p>
    <w:p w14:paraId="509D4A7F" w14:textId="3913DD3A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CONNECTION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CONNECTION BROKER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F25DCA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2526833E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6A97907C" w14:textId="7FC0DE8B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NETWORK CONNECTIONS</w:t>
      </w:r>
    </w:p>
    <w:p w14:paraId="538EE1E0" w14:textId="59BAE456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CONNECTION</w:t>
      </w:r>
      <w:r>
        <w:rPr>
          <w:u w:val="single"/>
        </w:rPr>
        <w:t>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CONNECTION</w:t>
      </w:r>
      <w:r>
        <w:rPr>
          <w:b/>
          <w:bCs/>
          <w:color w:val="FF0000"/>
        </w:rPr>
        <w:t>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86B48B" w14:textId="6F01A990" w:rsidR="00FF632B" w:rsidRDefault="00FF632B" w:rsidP="00FF632B">
      <w:pPr>
        <w:ind w:left="720" w:hanging="360"/>
        <w:jc w:val="both"/>
        <w:rPr>
          <w:u w:val="single"/>
        </w:rPr>
      </w:pPr>
      <w:bookmarkStart w:id="109" w:name="_Hlk120180006"/>
      <w:r>
        <w:rPr>
          <w:rStyle w:val="IntenseReference"/>
          <w:color w:val="002060"/>
        </w:rPr>
        <w:t>NETWORK CONNECTIVITY ASSISTANT</w:t>
      </w:r>
      <w:bookmarkEnd w:id="109"/>
    </w:p>
    <w:p w14:paraId="5DC90585" w14:textId="7CA28556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CONNECTIVITY ASSISTANT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CONNECTIVITY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97DADC" w14:textId="40B08761" w:rsidR="00FF632B" w:rsidRDefault="00FF632B" w:rsidP="00FF632B">
      <w:pPr>
        <w:ind w:left="720" w:hanging="360"/>
        <w:jc w:val="both"/>
        <w:rPr>
          <w:u w:val="single"/>
        </w:rPr>
      </w:pPr>
      <w:bookmarkStart w:id="110" w:name="_Hlk120180043"/>
      <w:r>
        <w:rPr>
          <w:rStyle w:val="IntenseReference"/>
          <w:color w:val="002060"/>
        </w:rPr>
        <w:t>NETWORK LIST SERVICE</w:t>
      </w:r>
      <w:bookmarkEnd w:id="110"/>
    </w:p>
    <w:p w14:paraId="33B3F17B" w14:textId="12248466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LIST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LIST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9DE6F9" w14:textId="0E359026" w:rsidR="00FF632B" w:rsidRDefault="00FF632B" w:rsidP="00FF632B">
      <w:pPr>
        <w:ind w:left="720" w:hanging="360"/>
        <w:jc w:val="both"/>
        <w:rPr>
          <w:u w:val="single"/>
        </w:rPr>
      </w:pPr>
      <w:bookmarkStart w:id="111" w:name="_Hlk120180078"/>
      <w:r>
        <w:rPr>
          <w:rStyle w:val="IntenseReference"/>
          <w:color w:val="002060"/>
        </w:rPr>
        <w:t>NETWORK LOCATION AWARENESS</w:t>
      </w:r>
      <w:bookmarkEnd w:id="111"/>
    </w:p>
    <w:p w14:paraId="76B2B718" w14:textId="363347E6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LOCATION AWARENESS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LOCATION AWARENESS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C865C9" w14:textId="589CA1B3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SETUP SERVICE</w:t>
      </w:r>
    </w:p>
    <w:p w14:paraId="04F5B2C7" w14:textId="3CD12147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SETUP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SETUP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2D43B3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41018EC1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4EDAA6E0" w14:textId="3D093ED2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NETWORK STORE INTERFACE SERVICE</w:t>
      </w:r>
    </w:p>
    <w:p w14:paraId="3540B0D3" w14:textId="500588C7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STORE INTERFACE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STORE INTERFACE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A350B9" w14:textId="2EDF97AD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VIRTUALIZATION SERVICE</w:t>
      </w:r>
    </w:p>
    <w:p w14:paraId="795CA391" w14:textId="37C82B63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VIRTUALIZATION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VIRTUALIZATION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CB0F02" w14:textId="21EA8081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OFFLINE FILES</w:t>
      </w:r>
    </w:p>
    <w:p w14:paraId="560B7F57" w14:textId="2BA2876E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OFFLINE FILES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OFFLINE FILES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9F5DFE" w14:textId="5E99F37A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ONEDRIVE</w:t>
      </w:r>
    </w:p>
    <w:p w14:paraId="21E5B669" w14:textId="482BF91E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ONEDRIVE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ONEDRIVE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640B7B" w14:textId="72517DBA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ONEDRIVE UPDATER</w:t>
      </w:r>
    </w:p>
    <w:p w14:paraId="2C193B3C" w14:textId="34260DCE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ONEDRIVE UPDATER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ONEDRIVE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UPDATER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37A680" w14:textId="779C950A" w:rsidR="00CD3D17" w:rsidRDefault="00CD3D17" w:rsidP="00FF632B">
      <w:pPr>
        <w:ind w:left="720" w:hanging="360"/>
        <w:jc w:val="both"/>
      </w:pPr>
    </w:p>
    <w:p w14:paraId="4D0E9705" w14:textId="307E48E9" w:rsidR="000F625A" w:rsidRDefault="000F625A" w:rsidP="00FF632B">
      <w:pPr>
        <w:ind w:left="720" w:hanging="360"/>
        <w:jc w:val="both"/>
      </w:pPr>
    </w:p>
    <w:p w14:paraId="3E4ACA0A" w14:textId="106E5262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ONESYNC SERVICE</w:t>
      </w:r>
    </w:p>
    <w:p w14:paraId="5635BB9F" w14:textId="4F645D3B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ONESYNC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ONESYNC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6A7D1E" w14:textId="37F01A76" w:rsidR="000F625A" w:rsidRDefault="000F625A" w:rsidP="000F625A">
      <w:pPr>
        <w:ind w:left="720" w:hanging="360"/>
        <w:jc w:val="both"/>
        <w:rPr>
          <w:u w:val="single"/>
        </w:rPr>
      </w:pPr>
      <w:bookmarkStart w:id="112" w:name="_Hlk120180346"/>
      <w:r>
        <w:rPr>
          <w:rStyle w:val="IntenseReference"/>
          <w:color w:val="002060"/>
        </w:rPr>
        <w:t>OPENSSH AUTHENTICATION AGENT</w:t>
      </w:r>
      <w:bookmarkEnd w:id="112"/>
    </w:p>
    <w:p w14:paraId="7F4EC1BC" w14:textId="0F87A441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OPENSSH AUTHENTICATION AGENT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OPENSSH AUTHENTICATION AGENT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3A9F30" w14:textId="582AC450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OPTIMIZE DRIVES</w:t>
      </w:r>
    </w:p>
    <w:p w14:paraId="2DF9DA1E" w14:textId="5A9C245E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OP</w:t>
      </w:r>
      <w:r>
        <w:rPr>
          <w:u w:val="single"/>
        </w:rPr>
        <w:t>TIMIZE DRIVES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OP</w:t>
      </w:r>
      <w:r>
        <w:rPr>
          <w:b/>
          <w:bCs/>
          <w:color w:val="FF0000"/>
        </w:rPr>
        <w:t>TIMIZE DRIVES</w:t>
      </w:r>
      <w:r w:rsidRPr="000F625A">
        <w:rPr>
          <w:b/>
          <w:bCs/>
          <w:color w:val="FF0000"/>
        </w:rPr>
        <w:t xml:space="preserve"> AGENT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E4A72D" w14:textId="4A4481BF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PARENTAL CONTROLS</w:t>
      </w:r>
    </w:p>
    <w:p w14:paraId="28EE565F" w14:textId="3666FCA6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PARENTAL CONTROLS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PARENTAL CONTROLS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9776E3" w14:textId="1E4D37AD" w:rsidR="000F625A" w:rsidRDefault="000F625A" w:rsidP="000F625A">
      <w:pPr>
        <w:ind w:left="720" w:hanging="360"/>
        <w:jc w:val="both"/>
        <w:rPr>
          <w:u w:val="single"/>
        </w:rPr>
      </w:pPr>
      <w:bookmarkStart w:id="113" w:name="_Hlk120180453"/>
      <w:r>
        <w:rPr>
          <w:rStyle w:val="IntenseReference"/>
          <w:color w:val="002060"/>
        </w:rPr>
        <w:t>PAYMENTS AND NFC/SE MANAGER</w:t>
      </w:r>
      <w:bookmarkEnd w:id="113"/>
    </w:p>
    <w:p w14:paraId="72B8CDC2" w14:textId="0085ABB1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PAYMENTS AND NFC/SE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PAYMENTS AND NFC/SE MANAGER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56FCB6" w14:textId="77777777" w:rsidR="000F625A" w:rsidRDefault="000F625A" w:rsidP="000F625A">
      <w:pPr>
        <w:ind w:left="720" w:hanging="360"/>
        <w:jc w:val="both"/>
        <w:rPr>
          <w:rStyle w:val="IntenseReference"/>
          <w:color w:val="002060"/>
        </w:rPr>
      </w:pPr>
    </w:p>
    <w:p w14:paraId="5ECEDCCD" w14:textId="77777777" w:rsidR="000F625A" w:rsidRDefault="000F625A" w:rsidP="000F625A">
      <w:pPr>
        <w:ind w:left="720" w:hanging="360"/>
        <w:jc w:val="both"/>
        <w:rPr>
          <w:rStyle w:val="IntenseReference"/>
          <w:color w:val="002060"/>
        </w:rPr>
      </w:pPr>
    </w:p>
    <w:p w14:paraId="64399D81" w14:textId="368C326F" w:rsidR="000F625A" w:rsidRDefault="000F625A" w:rsidP="000F625A">
      <w:pPr>
        <w:ind w:left="720" w:hanging="360"/>
        <w:jc w:val="both"/>
        <w:rPr>
          <w:u w:val="single"/>
        </w:rPr>
      </w:pPr>
      <w:bookmarkStart w:id="114" w:name="_Hlk120180493"/>
      <w:r>
        <w:rPr>
          <w:rStyle w:val="IntenseReference"/>
          <w:color w:val="002060"/>
        </w:rPr>
        <w:lastRenderedPageBreak/>
        <w:t>PEER NAME RESOLUTION PROTOCOL</w:t>
      </w:r>
      <w:bookmarkEnd w:id="114"/>
    </w:p>
    <w:p w14:paraId="115C4079" w14:textId="264E576C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PEER NAME RESOLUTION PROTOCOL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PEER NAME RESOLUTION PROTOCOL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C9DE96" w14:textId="0C699E85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PEER NETWORKING GROUPING</w:t>
      </w:r>
    </w:p>
    <w:p w14:paraId="366CCBCD" w14:textId="7E7497ED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 xml:space="preserve">PEER </w:t>
      </w:r>
      <w:r>
        <w:rPr>
          <w:u w:val="single"/>
        </w:rPr>
        <w:t>NETWORKING GROUPING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PEER N</w:t>
      </w:r>
      <w:r>
        <w:rPr>
          <w:b/>
          <w:bCs/>
          <w:color w:val="FF0000"/>
        </w:rPr>
        <w:t>ETWORKING GROUPING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DB5C99" w14:textId="092B80EC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PEER NETWORKING IDENTITY MANAGER</w:t>
      </w:r>
    </w:p>
    <w:p w14:paraId="2A7C5B36" w14:textId="149D09F4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 xml:space="preserve">PEER </w:t>
      </w:r>
      <w:r>
        <w:rPr>
          <w:u w:val="single"/>
        </w:rPr>
        <w:t>NETWORKING IDENTITY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 xml:space="preserve">PEER </w:t>
      </w:r>
      <w:r>
        <w:rPr>
          <w:b/>
          <w:bCs/>
          <w:color w:val="FF0000"/>
        </w:rPr>
        <w:t>NETWORKING IDENTITY MANAGER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4D2CC2" w14:textId="100A48A3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PEN SERVICE</w:t>
      </w:r>
    </w:p>
    <w:p w14:paraId="09BB0F6F" w14:textId="23F64DEA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</w:t>
      </w:r>
      <w:r>
        <w:rPr>
          <w:u w:val="single"/>
        </w:rPr>
        <w:t>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</w:t>
      </w:r>
      <w:r>
        <w:rPr>
          <w:b/>
          <w:bCs/>
          <w:color w:val="FF0000"/>
        </w:rPr>
        <w:t>N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5727027" w14:textId="7592B4E0" w:rsidR="000F625A" w:rsidRDefault="000F625A" w:rsidP="000F625A">
      <w:pPr>
        <w:ind w:left="720" w:hanging="360"/>
        <w:jc w:val="both"/>
        <w:rPr>
          <w:u w:val="single"/>
        </w:rPr>
      </w:pPr>
      <w:bookmarkStart w:id="115" w:name="_Hlk120180638"/>
      <w:r>
        <w:rPr>
          <w:rStyle w:val="IntenseReference"/>
          <w:color w:val="002060"/>
        </w:rPr>
        <w:t>PERFORMANCE COUNTER DLL HOST</w:t>
      </w:r>
      <w:bookmarkEnd w:id="115"/>
    </w:p>
    <w:p w14:paraId="02456382" w14:textId="64EB40A6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PERFORMANCE COUNTER DLL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PERFORMANCE COUNTER DLL HOST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977455" w14:textId="77777777" w:rsidR="000F625A" w:rsidRDefault="000F625A" w:rsidP="000F625A">
      <w:pPr>
        <w:ind w:left="720" w:hanging="360"/>
        <w:jc w:val="both"/>
        <w:rPr>
          <w:rStyle w:val="IntenseReference"/>
          <w:color w:val="002060"/>
        </w:rPr>
      </w:pPr>
    </w:p>
    <w:p w14:paraId="0E333BF3" w14:textId="77777777" w:rsidR="000F625A" w:rsidRDefault="000F625A" w:rsidP="000F625A">
      <w:pPr>
        <w:ind w:left="720" w:hanging="360"/>
        <w:jc w:val="both"/>
        <w:rPr>
          <w:rStyle w:val="IntenseReference"/>
          <w:color w:val="002060"/>
        </w:rPr>
      </w:pPr>
    </w:p>
    <w:p w14:paraId="12500683" w14:textId="38105C4C" w:rsidR="000F625A" w:rsidRDefault="000F625A" w:rsidP="000F625A">
      <w:pPr>
        <w:ind w:left="720" w:hanging="360"/>
        <w:jc w:val="both"/>
        <w:rPr>
          <w:u w:val="single"/>
        </w:rPr>
      </w:pPr>
      <w:bookmarkStart w:id="116" w:name="_Hlk120180679"/>
      <w:r>
        <w:rPr>
          <w:rStyle w:val="IntenseReference"/>
          <w:color w:val="002060"/>
        </w:rPr>
        <w:lastRenderedPageBreak/>
        <w:t>PERFORMANCE LOGS &amp; ALERTS</w:t>
      </w:r>
      <w:bookmarkEnd w:id="116"/>
    </w:p>
    <w:p w14:paraId="231695E0" w14:textId="4F7D8B14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PERFORMANCE LOGS &amp; ALERTS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PERFORMANCE LOGS &amp; ALERTS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BF1787" w14:textId="76DD013F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PHONE SERVICE</w:t>
      </w:r>
    </w:p>
    <w:p w14:paraId="33F69BA4" w14:textId="23972B5D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HONE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HONE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78AE00E" w14:textId="6998E712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PLUG AND PLAY</w:t>
      </w:r>
    </w:p>
    <w:p w14:paraId="55C25639" w14:textId="168E9EAC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LUG AND 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LUG AND PLAY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4BAA83" w14:textId="4F23A66E" w:rsidR="000F625A" w:rsidRDefault="000F625A" w:rsidP="000F625A">
      <w:pPr>
        <w:ind w:left="720" w:hanging="360"/>
        <w:jc w:val="both"/>
        <w:rPr>
          <w:u w:val="single"/>
        </w:rPr>
      </w:pPr>
      <w:bookmarkStart w:id="117" w:name="_Hlk120180802"/>
      <w:r>
        <w:rPr>
          <w:rStyle w:val="IntenseReference"/>
          <w:color w:val="002060"/>
        </w:rPr>
        <w:t>PNRP MACHINE NAME PUBLICATION SERVICE</w:t>
      </w:r>
      <w:bookmarkEnd w:id="117"/>
    </w:p>
    <w:p w14:paraId="72D96C68" w14:textId="2321DA3A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PNRP MACHINE NAME PUBLICATION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PNRP MACHINE NAME PUBLICATION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CDB4DA" w14:textId="026C0B9A" w:rsidR="000F625A" w:rsidRDefault="000F625A" w:rsidP="000F625A">
      <w:pPr>
        <w:ind w:left="720" w:hanging="360"/>
        <w:jc w:val="both"/>
        <w:rPr>
          <w:u w:val="single"/>
        </w:rPr>
      </w:pPr>
      <w:bookmarkStart w:id="118" w:name="_Hlk120180853"/>
      <w:r>
        <w:rPr>
          <w:rStyle w:val="IntenseReference"/>
          <w:color w:val="002060"/>
        </w:rPr>
        <w:t>PORTABLE DEVICE ENUMERATOR SERVICE</w:t>
      </w:r>
      <w:bookmarkEnd w:id="118"/>
    </w:p>
    <w:p w14:paraId="5E9FE177" w14:textId="4DEFC477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PORTABLE DEVICE ENUMERATOR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PORTABLE DEVICE ENUMERATOR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0D2471" w14:textId="77777777" w:rsidR="000F625A" w:rsidRDefault="000F625A" w:rsidP="000F625A">
      <w:pPr>
        <w:ind w:left="720" w:hanging="360"/>
        <w:jc w:val="both"/>
        <w:rPr>
          <w:rStyle w:val="IntenseReference"/>
          <w:color w:val="002060"/>
        </w:rPr>
      </w:pPr>
    </w:p>
    <w:p w14:paraId="4D480189" w14:textId="77777777" w:rsidR="000F625A" w:rsidRDefault="000F625A" w:rsidP="000F625A">
      <w:pPr>
        <w:ind w:left="720" w:hanging="360"/>
        <w:jc w:val="both"/>
        <w:rPr>
          <w:rStyle w:val="IntenseReference"/>
          <w:color w:val="002060"/>
        </w:rPr>
      </w:pPr>
    </w:p>
    <w:p w14:paraId="6C4466D8" w14:textId="435D9899" w:rsidR="000F625A" w:rsidRDefault="0056578D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POWER</w:t>
      </w:r>
    </w:p>
    <w:p w14:paraId="172A60AF" w14:textId="362AB86D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6578D">
        <w:rPr>
          <w:u w:val="single"/>
        </w:rPr>
        <w:t>POWER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56578D">
        <w:rPr>
          <w:b/>
          <w:bCs/>
          <w:color w:val="FF0000"/>
        </w:rPr>
        <w:t>POWER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56578D">
        <w:t xml:space="preserve">  </w:t>
      </w:r>
      <w:proofErr w:type="gramEnd"/>
      <w:r w:rsidR="0056578D">
        <w:t xml:space="preserve">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C250492" w14:textId="0FD3803C" w:rsidR="0056578D" w:rsidRDefault="0056578D" w:rsidP="0056578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PRINT SPOOLER</w:t>
      </w:r>
    </w:p>
    <w:p w14:paraId="432D39DB" w14:textId="0DF0E593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RINT SPOOLER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RINT SPOOLER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938EB5" w14:textId="4732822C" w:rsidR="0056578D" w:rsidRDefault="0056578D" w:rsidP="0056578D">
      <w:pPr>
        <w:ind w:left="720" w:hanging="360"/>
        <w:jc w:val="both"/>
        <w:rPr>
          <w:u w:val="single"/>
        </w:rPr>
      </w:pPr>
      <w:bookmarkStart w:id="119" w:name="_Hlk120181453"/>
      <w:r>
        <w:rPr>
          <w:rStyle w:val="IntenseReference"/>
          <w:color w:val="002060"/>
        </w:rPr>
        <w:t>PRINTER EXTENSIONS AND NOTIFICATIONS</w:t>
      </w:r>
      <w:bookmarkEnd w:id="119"/>
    </w:p>
    <w:p w14:paraId="2CD6B189" w14:textId="41B3589F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578D">
        <w:rPr>
          <w:u w:val="single"/>
        </w:rPr>
        <w:t>PRINTER EXTENSIONS AND NOTIFICATIONS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578D">
        <w:rPr>
          <w:b/>
          <w:bCs/>
          <w:color w:val="FF0000"/>
        </w:rPr>
        <w:t>PRINTER EXTENSIONS AND NOTIFICATIONS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AB2AA62" w14:textId="544A856D" w:rsidR="0056578D" w:rsidRDefault="0056578D" w:rsidP="0056578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PRINT WORKFLOW</w:t>
      </w:r>
    </w:p>
    <w:p w14:paraId="233F454C" w14:textId="6BA5CE8F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RINT WORKFLOW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RINT WORKFLOW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D6049D" w14:textId="31DF99DC" w:rsidR="0056578D" w:rsidRDefault="0056578D" w:rsidP="0056578D">
      <w:pPr>
        <w:ind w:left="720" w:hanging="360"/>
        <w:jc w:val="both"/>
        <w:rPr>
          <w:u w:val="single"/>
        </w:rPr>
      </w:pPr>
      <w:bookmarkStart w:id="120" w:name="_Hlk120181549"/>
      <w:r>
        <w:rPr>
          <w:rStyle w:val="IntenseReference"/>
          <w:color w:val="002060"/>
        </w:rPr>
        <w:t>PR</w:t>
      </w:r>
      <w:r w:rsidR="00B2280A">
        <w:rPr>
          <w:rStyle w:val="IntenseReference"/>
          <w:color w:val="002060"/>
        </w:rPr>
        <w:t>OBLEM REPORTS CONTROL PANEL SUPPORT</w:t>
      </w:r>
      <w:bookmarkEnd w:id="120"/>
    </w:p>
    <w:p w14:paraId="77BFEC08" w14:textId="58F4C106" w:rsidR="000F625A" w:rsidRDefault="0056578D" w:rsidP="00565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B2280A" w:rsidRPr="00B2280A">
        <w:rPr>
          <w:u w:val="single"/>
        </w:rPr>
        <w:t>PROBLEM REPORTS CONTROL PANEL SUPPORT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B2280A" w:rsidRPr="00B2280A">
        <w:rPr>
          <w:b/>
          <w:bCs/>
          <w:color w:val="FF0000"/>
        </w:rPr>
        <w:t>PROBLEM REPORTS CONTROL PANEL SUPPORT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>,</w:t>
      </w:r>
      <w:r w:rsidR="00B2280A">
        <w:t xml:space="preserve">   </w:t>
      </w:r>
      <w:proofErr w:type="gramEnd"/>
      <w:r w:rsidR="00B2280A">
        <w:t xml:space="preserve">                                                         </w:t>
      </w:r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09DD6BA" w14:textId="318531BD" w:rsidR="00B2280A" w:rsidRDefault="00B2280A" w:rsidP="0056578D">
      <w:pPr>
        <w:ind w:left="720" w:hanging="360"/>
        <w:jc w:val="both"/>
      </w:pPr>
    </w:p>
    <w:p w14:paraId="5DD1FCCB" w14:textId="77CB30C2" w:rsidR="00B2280A" w:rsidRDefault="00B2280A" w:rsidP="0056578D">
      <w:pPr>
        <w:ind w:left="720" w:hanging="360"/>
        <w:jc w:val="both"/>
      </w:pPr>
    </w:p>
    <w:p w14:paraId="53D01CF1" w14:textId="45D04F49" w:rsidR="00B2280A" w:rsidRDefault="00B2280A" w:rsidP="00B2280A">
      <w:pPr>
        <w:ind w:left="720" w:hanging="360"/>
        <w:jc w:val="both"/>
        <w:rPr>
          <w:u w:val="single"/>
        </w:rPr>
      </w:pPr>
      <w:bookmarkStart w:id="121" w:name="_Hlk120181625"/>
      <w:r>
        <w:rPr>
          <w:rStyle w:val="IntenseReference"/>
          <w:color w:val="002060"/>
        </w:rPr>
        <w:lastRenderedPageBreak/>
        <w:t>PROGRAM COMPATIBILITY ASSISTANT SERVICE</w:t>
      </w:r>
      <w:bookmarkEnd w:id="121"/>
    </w:p>
    <w:p w14:paraId="71F3306D" w14:textId="01A16777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PROGRAM COMPATIBILITY ASSISTANT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PROGRAM COMPATIBILITY ASSISTANT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09DEC08" w14:textId="144EBE8E" w:rsidR="00B2280A" w:rsidRDefault="00B2280A" w:rsidP="00B2280A">
      <w:pPr>
        <w:ind w:left="720" w:hanging="360"/>
        <w:jc w:val="both"/>
        <w:rPr>
          <w:u w:val="single"/>
        </w:rPr>
      </w:pPr>
      <w:bookmarkStart w:id="122" w:name="_Hlk120181676"/>
      <w:r>
        <w:rPr>
          <w:rStyle w:val="IntenseReference"/>
          <w:color w:val="002060"/>
        </w:rPr>
        <w:t>QUALITY WINDOWS AUDIO VIDEO SERVICE</w:t>
      </w:r>
      <w:bookmarkEnd w:id="122"/>
    </w:p>
    <w:p w14:paraId="0574C2D4" w14:textId="24A1DB80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QUALITY WINDOWS AUDIO VIDEO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QUALITY WINDOWS AUDIO VIDEO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70B5B5" w14:textId="22C8E8C7" w:rsidR="00B2280A" w:rsidRDefault="00B2280A" w:rsidP="00B2280A">
      <w:pPr>
        <w:ind w:left="720" w:hanging="360"/>
        <w:jc w:val="both"/>
        <w:rPr>
          <w:u w:val="single"/>
        </w:rPr>
      </w:pPr>
      <w:bookmarkStart w:id="123" w:name="_Hlk120181729"/>
      <w:r>
        <w:rPr>
          <w:rStyle w:val="IntenseReference"/>
          <w:color w:val="002060"/>
        </w:rPr>
        <w:t>RADIO MANAGEMENT SERVICE</w:t>
      </w:r>
      <w:bookmarkEnd w:id="123"/>
    </w:p>
    <w:p w14:paraId="5AF78C70" w14:textId="5DA1D7D2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RADIO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RADIO MANAGEMENT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4931A64" w14:textId="5A4AEC2A" w:rsidR="00B2280A" w:rsidRDefault="00B2280A" w:rsidP="00B2280A">
      <w:pPr>
        <w:ind w:left="720" w:hanging="360"/>
        <w:jc w:val="both"/>
        <w:rPr>
          <w:u w:val="single"/>
        </w:rPr>
      </w:pPr>
      <w:bookmarkStart w:id="124" w:name="_Hlk120181784"/>
      <w:r>
        <w:rPr>
          <w:rStyle w:val="IntenseReference"/>
          <w:color w:val="002060"/>
        </w:rPr>
        <w:t>RECOMMENDED TROUBLESHOOTING SERVICE</w:t>
      </w:r>
      <w:bookmarkEnd w:id="124"/>
    </w:p>
    <w:p w14:paraId="6A682925" w14:textId="1A3B597D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RECOMMENDED TROUBLESHOOTING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RECOMMENDED TROUBLESHOOTING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F3B6F1" w14:textId="7891C2F5" w:rsidR="00B2280A" w:rsidRDefault="00B2280A" w:rsidP="00B2280A">
      <w:pPr>
        <w:ind w:left="720" w:hanging="360"/>
        <w:jc w:val="both"/>
        <w:rPr>
          <w:u w:val="single"/>
        </w:rPr>
      </w:pPr>
      <w:bookmarkStart w:id="125" w:name="_Hlk120181840"/>
      <w:r>
        <w:rPr>
          <w:rStyle w:val="IntenseReference"/>
          <w:color w:val="002060"/>
        </w:rPr>
        <w:t>REMOTE ACCESS AUTO CONNECTION MANAGER</w:t>
      </w:r>
      <w:bookmarkEnd w:id="125"/>
    </w:p>
    <w:p w14:paraId="23BE201B" w14:textId="5DD2685D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ACCESS AUTO CONNECTION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ACCESS AUTO CONNECTION MANAGER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1A8514" w14:textId="38089A1E" w:rsidR="00B2280A" w:rsidRDefault="00B2280A" w:rsidP="00B2280A">
      <w:pPr>
        <w:ind w:left="720" w:hanging="360"/>
        <w:jc w:val="both"/>
      </w:pPr>
    </w:p>
    <w:p w14:paraId="220E86BE" w14:textId="21C31BF8" w:rsidR="00B2280A" w:rsidRDefault="00B2280A" w:rsidP="00B2280A">
      <w:pPr>
        <w:ind w:left="720" w:hanging="360"/>
        <w:jc w:val="both"/>
        <w:rPr>
          <w:u w:val="single"/>
        </w:rPr>
      </w:pPr>
      <w:bookmarkStart w:id="126" w:name="_Hlk120181882"/>
      <w:r>
        <w:rPr>
          <w:rStyle w:val="IntenseReference"/>
          <w:color w:val="002060"/>
        </w:rPr>
        <w:lastRenderedPageBreak/>
        <w:t>REMOTE DESKTOP CONFIGURATION</w:t>
      </w:r>
      <w:bookmarkEnd w:id="126"/>
    </w:p>
    <w:p w14:paraId="2253EDE8" w14:textId="05B7D0B5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DESKTOP CONFIGURATION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DESKTOP CONFIGURATION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3BE9B6" w14:textId="36C230E9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DESKTOP SERVICES</w:t>
      </w:r>
    </w:p>
    <w:p w14:paraId="1C81C136" w14:textId="058F9DC1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 xml:space="preserve">REMOTE DESKTOP </w:t>
      </w:r>
      <w:r>
        <w:rPr>
          <w:u w:val="single"/>
        </w:rPr>
        <w:t>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 xml:space="preserve">REMOTE DESKTOP </w:t>
      </w:r>
      <w:r>
        <w:rPr>
          <w:b/>
          <w:bCs/>
          <w:color w:val="FF0000"/>
        </w:rPr>
        <w:t>SERVICES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0D428" w14:textId="38643EED" w:rsidR="00B2280A" w:rsidRDefault="00B2280A" w:rsidP="00B2280A">
      <w:pPr>
        <w:ind w:left="720" w:hanging="360"/>
        <w:jc w:val="both"/>
        <w:rPr>
          <w:u w:val="single"/>
        </w:rPr>
      </w:pPr>
      <w:bookmarkStart w:id="127" w:name="_Hlk120181960"/>
      <w:r>
        <w:rPr>
          <w:rStyle w:val="IntenseReference"/>
          <w:color w:val="002060"/>
        </w:rPr>
        <w:t>REMOTE PROCEEDURE CALL (RPC)</w:t>
      </w:r>
      <w:bookmarkEnd w:id="127"/>
    </w:p>
    <w:p w14:paraId="2B97C4B2" w14:textId="7EB1F8E4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PROCEEDURE CALL (RPC)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PROCEEDURE CALL (RPC)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1C1B2D" w14:textId="74C7B2B7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PROCEEDURE CALL (RPC) LOCATOR</w:t>
      </w:r>
    </w:p>
    <w:p w14:paraId="144B5249" w14:textId="6BF1AA5B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PROCEEDURE CALL (RPC)</w:t>
      </w:r>
      <w:r>
        <w:rPr>
          <w:u w:val="single"/>
        </w:rPr>
        <w:t xml:space="preserve"> LOCATOR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PROCEEDURE CALL (RPC)</w:t>
      </w:r>
      <w:r>
        <w:rPr>
          <w:b/>
          <w:bCs/>
          <w:color w:val="FF0000"/>
        </w:rPr>
        <w:t xml:space="preserve"> LOCATOR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A890800" w14:textId="0D1996A4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REGISTRY</w:t>
      </w:r>
    </w:p>
    <w:p w14:paraId="6604A211" w14:textId="42289981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 xml:space="preserve">REMOTE </w:t>
      </w:r>
      <w:r>
        <w:rPr>
          <w:u w:val="single"/>
        </w:rPr>
        <w:t>REGISTRY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REGISTRY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5A5C92" w14:textId="77777777" w:rsidR="00B2280A" w:rsidRDefault="00B2280A" w:rsidP="00B2280A">
      <w:pPr>
        <w:ind w:left="720" w:hanging="360"/>
        <w:jc w:val="both"/>
        <w:rPr>
          <w:rStyle w:val="IntenseReference"/>
          <w:color w:val="002060"/>
        </w:rPr>
      </w:pPr>
    </w:p>
    <w:p w14:paraId="65CCD205" w14:textId="77777777" w:rsidR="00B2280A" w:rsidRDefault="00B2280A" w:rsidP="00B2280A">
      <w:pPr>
        <w:ind w:left="720" w:hanging="360"/>
        <w:jc w:val="both"/>
        <w:rPr>
          <w:rStyle w:val="IntenseReference"/>
          <w:color w:val="002060"/>
        </w:rPr>
      </w:pPr>
    </w:p>
    <w:p w14:paraId="138388D0" w14:textId="0E72D2C5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RETAIL DEMO SERVICE</w:t>
      </w:r>
    </w:p>
    <w:p w14:paraId="38246263" w14:textId="53C23867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</w:t>
      </w:r>
      <w:r>
        <w:rPr>
          <w:u w:val="single"/>
        </w:rPr>
        <w:t>TAIL DEMO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</w:t>
      </w:r>
      <w:r>
        <w:rPr>
          <w:b/>
          <w:bCs/>
          <w:color w:val="FF0000"/>
        </w:rPr>
        <w:t>TAIL DEMO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F709F2" w14:textId="5CE16308" w:rsidR="00B2280A" w:rsidRDefault="00B2280A" w:rsidP="00B2280A">
      <w:pPr>
        <w:ind w:left="720" w:hanging="360"/>
        <w:jc w:val="both"/>
        <w:rPr>
          <w:u w:val="single"/>
        </w:rPr>
      </w:pPr>
      <w:bookmarkStart w:id="128" w:name="_Hlk120182086"/>
      <w:r>
        <w:rPr>
          <w:rStyle w:val="IntenseReference"/>
          <w:color w:val="002060"/>
        </w:rPr>
        <w:t>ROUTING AND REMOTE ACCESS</w:t>
      </w:r>
      <w:bookmarkEnd w:id="128"/>
    </w:p>
    <w:p w14:paraId="4945593D" w14:textId="7461A0A7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ROUTING AND REMOTE ACCESS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ROUTING AND REMOTE ACCESS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6926DE" w14:textId="0F56E8AE" w:rsidR="00B2280A" w:rsidRDefault="00B2280A" w:rsidP="00B2280A">
      <w:pPr>
        <w:ind w:left="720" w:hanging="360"/>
        <w:jc w:val="both"/>
        <w:rPr>
          <w:u w:val="single"/>
        </w:rPr>
      </w:pPr>
      <w:bookmarkStart w:id="129" w:name="_Hlk120182129"/>
      <w:r>
        <w:rPr>
          <w:rStyle w:val="IntenseReference"/>
          <w:color w:val="002060"/>
        </w:rPr>
        <w:t>RPC ENDPOINT MAPPER</w:t>
      </w:r>
      <w:bookmarkEnd w:id="129"/>
    </w:p>
    <w:p w14:paraId="23050BF6" w14:textId="35E08CDC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RPC ENDPOINT MAPPER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RPC ENDPOINT MAPPER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7DB5F" w14:textId="0BB9D00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SECONDARY LOGON</w:t>
      </w:r>
    </w:p>
    <w:p w14:paraId="67877F96" w14:textId="5859CA5E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SECONDARY LOGON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SECONDARY LOGON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A05598" w14:textId="6B2DAFFF" w:rsidR="00760812" w:rsidRDefault="00760812" w:rsidP="00760812">
      <w:pPr>
        <w:ind w:left="720" w:hanging="360"/>
        <w:jc w:val="both"/>
        <w:rPr>
          <w:u w:val="single"/>
        </w:rPr>
      </w:pPr>
      <w:bookmarkStart w:id="130" w:name="_Hlk120182209"/>
      <w:r>
        <w:rPr>
          <w:rStyle w:val="IntenseReference"/>
          <w:color w:val="002060"/>
        </w:rPr>
        <w:t>SECURE SOCKET TUNNELLING PROTOCOL SERVICE</w:t>
      </w:r>
      <w:bookmarkEnd w:id="130"/>
    </w:p>
    <w:p w14:paraId="7D00594B" w14:textId="32FF84E1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SECURE SOCKET TUNNELLING PROTOCOL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SECURE SOCKET TUNNELLING PROTOCOL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7768D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0AC86373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6C164258" w14:textId="4B1820A5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SECURITY ACCOUNTS MANAGER</w:t>
      </w:r>
    </w:p>
    <w:p w14:paraId="2CFC1591" w14:textId="4D3A7312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</w:t>
      </w:r>
      <w:r>
        <w:rPr>
          <w:u w:val="single"/>
        </w:rPr>
        <w:t>ITY ACCOUNTS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</w:t>
      </w:r>
      <w:r>
        <w:rPr>
          <w:b/>
          <w:bCs/>
          <w:color w:val="FF0000"/>
        </w:rPr>
        <w:t>ITY ACCOUNTS MANAGER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00ADB0" w14:textId="5C67ED85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SECURITY CENTER</w:t>
      </w:r>
    </w:p>
    <w:p w14:paraId="19140FA2" w14:textId="5CEC5F6A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</w:t>
      </w:r>
      <w:r>
        <w:rPr>
          <w:u w:val="single"/>
        </w:rPr>
        <w:t>ITY CENTER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</w:t>
      </w:r>
      <w:r>
        <w:rPr>
          <w:b/>
          <w:bCs/>
          <w:color w:val="FF0000"/>
        </w:rPr>
        <w:t>ITY CENTER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D90AE0" w14:textId="4C307BD7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SENSOR DATA SERVICE</w:t>
      </w:r>
    </w:p>
    <w:p w14:paraId="028305BA" w14:textId="21C05EC6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NSOR DATA</w:t>
      </w:r>
      <w:r w:rsidRPr="00760812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C9B5287" w14:textId="06F54914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SENSOR MONITORING SERVICE</w:t>
      </w:r>
    </w:p>
    <w:p w14:paraId="1DB9F1B1" w14:textId="501BA2FF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MONITORING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NSOR MONITORING</w:t>
      </w:r>
      <w:r w:rsidRPr="00760812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933674" w14:textId="3159583B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SENSOR SERVICE</w:t>
      </w:r>
    </w:p>
    <w:p w14:paraId="0B9CE2F9" w14:textId="5B790B1F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NSOR </w:t>
      </w:r>
      <w:r w:rsidRPr="00760812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8F63D95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12B8C429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2F59CC9A" w14:textId="2358FCB2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SERVER</w:t>
      </w:r>
    </w:p>
    <w:p w14:paraId="230B0C09" w14:textId="4A7B8B60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RVER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RVER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CD4480" w14:textId="79CECB50" w:rsidR="00760812" w:rsidRDefault="00760812" w:rsidP="00760812">
      <w:pPr>
        <w:ind w:left="720" w:hanging="360"/>
        <w:jc w:val="both"/>
        <w:rPr>
          <w:u w:val="single"/>
        </w:rPr>
      </w:pPr>
      <w:bookmarkStart w:id="131" w:name="_Hlk120182418"/>
      <w:r>
        <w:rPr>
          <w:rStyle w:val="IntenseReference"/>
          <w:color w:val="002060"/>
        </w:rPr>
        <w:t>SHARED PC ACCOUNT MANAGER</w:t>
      </w:r>
      <w:bookmarkEnd w:id="131"/>
    </w:p>
    <w:p w14:paraId="0FC9D24C" w14:textId="373BB18B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SHARED PC ACCOUNT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SHARED PC ACCOUNT MANAGER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CF8A1D" w14:textId="29C90B9C" w:rsidR="00760812" w:rsidRDefault="00760812" w:rsidP="00760812">
      <w:pPr>
        <w:ind w:left="720" w:hanging="360"/>
        <w:jc w:val="both"/>
        <w:rPr>
          <w:u w:val="single"/>
        </w:rPr>
      </w:pPr>
      <w:bookmarkStart w:id="132" w:name="_Hlk120182459"/>
      <w:r>
        <w:rPr>
          <w:rStyle w:val="IntenseReference"/>
          <w:color w:val="002060"/>
        </w:rPr>
        <w:t>SHELL HARDWARE PROTECTION</w:t>
      </w:r>
      <w:bookmarkEnd w:id="132"/>
    </w:p>
    <w:p w14:paraId="32F2385A" w14:textId="2D760D80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SHELL HARDWARE PROTECTION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SHELL HARDWARE PROTECTION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1D44A8B" w14:textId="7C9442CC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SMART CARD</w:t>
      </w:r>
    </w:p>
    <w:p w14:paraId="783C98A6" w14:textId="32658D56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MART CARD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MART CARD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558CD7" w14:textId="4C566E80" w:rsidR="00760812" w:rsidRDefault="00760812" w:rsidP="00760812">
      <w:pPr>
        <w:ind w:left="720" w:hanging="360"/>
        <w:jc w:val="both"/>
        <w:rPr>
          <w:u w:val="single"/>
        </w:rPr>
      </w:pPr>
      <w:bookmarkStart w:id="133" w:name="_Hlk120182541"/>
      <w:r>
        <w:rPr>
          <w:rStyle w:val="IntenseReference"/>
          <w:color w:val="002060"/>
        </w:rPr>
        <w:t>SMART CARD DEVICE ENUMERATION SERVICE</w:t>
      </w:r>
      <w:bookmarkEnd w:id="133"/>
    </w:p>
    <w:p w14:paraId="1C090EC4" w14:textId="02FE83C6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SMART CARD DEVICE ENUMERATION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SMART CARD DEVICE ENUMERATION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E15494F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1D2473D8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755F62DC" w14:textId="43729404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SMART CARD REMOVAL POLICY</w:t>
      </w:r>
    </w:p>
    <w:p w14:paraId="67608F93" w14:textId="10CCE54F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MART CARD REMOVAL POLICY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MART CARD REMOVAL POLICY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CA6BB" w14:textId="411D8803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SNMP TRAP</w:t>
      </w:r>
    </w:p>
    <w:p w14:paraId="415529F4" w14:textId="019EBED3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NMP TRAP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NMP TRAP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74EFEE2" w14:textId="14528909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SOFTWARE PROTECTION</w:t>
      </w:r>
    </w:p>
    <w:p w14:paraId="5C9520B5" w14:textId="6382DF8B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OFTWARE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PROTECTION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20DE00" w14:textId="0AF7E154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SPATIAL DATA SERVICE</w:t>
      </w:r>
    </w:p>
    <w:p w14:paraId="1CF15BCD" w14:textId="66EC106C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PATIAL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PATIAL DATA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C1BBC" w14:textId="609FCA0A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SPOT VERIFIER</w:t>
      </w:r>
    </w:p>
    <w:p w14:paraId="7710ADB8" w14:textId="7DF505E3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POT VERIFIER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POT VERIFIER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E08ABC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63D5FB3D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765E8105" w14:textId="43C3605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SSDP DISCOVERY</w:t>
      </w:r>
    </w:p>
    <w:p w14:paraId="22889E25" w14:textId="4307AD99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SDP DISCOVERY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SDP DISCOVERY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9982DC" w14:textId="53A9A0D0" w:rsidR="00760812" w:rsidRDefault="00760812" w:rsidP="00760812">
      <w:pPr>
        <w:ind w:left="720" w:hanging="360"/>
        <w:jc w:val="both"/>
        <w:rPr>
          <w:u w:val="single"/>
        </w:rPr>
      </w:pPr>
      <w:bookmarkStart w:id="134" w:name="_Hlk120182785"/>
      <w:r>
        <w:rPr>
          <w:rStyle w:val="IntenseReference"/>
          <w:color w:val="002060"/>
        </w:rPr>
        <w:t>STATE REPOSITORY SERVICE</w:t>
      </w:r>
      <w:bookmarkEnd w:id="134"/>
    </w:p>
    <w:p w14:paraId="7A3E27EE" w14:textId="5A7F5DAA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STATE REPOSITORY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STATE REPOSITORY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4EBDCB" w14:textId="4F4640AD" w:rsidR="00760812" w:rsidRDefault="00760812" w:rsidP="00760812">
      <w:pPr>
        <w:ind w:left="720" w:hanging="360"/>
        <w:jc w:val="both"/>
        <w:rPr>
          <w:u w:val="single"/>
        </w:rPr>
      </w:pPr>
      <w:bookmarkStart w:id="135" w:name="_Hlk120182832"/>
      <w:r>
        <w:rPr>
          <w:rStyle w:val="IntenseReference"/>
          <w:color w:val="002060"/>
        </w:rPr>
        <w:t>STILL IMAGE ACQUISITION EVENTS</w:t>
      </w:r>
      <w:bookmarkEnd w:id="135"/>
    </w:p>
    <w:p w14:paraId="39D4212A" w14:textId="56564650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STILL IMAGE ACQUISITION EVENTS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STILL IMAGE ACQUISITION EVENTS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D85793" w14:textId="1902B41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STORAGE SERVICE</w:t>
      </w:r>
    </w:p>
    <w:p w14:paraId="7CA484EE" w14:textId="1474808D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</w:t>
      </w:r>
      <w:r>
        <w:rPr>
          <w:u w:val="single"/>
        </w:rPr>
        <w:t>ORAGE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</w:t>
      </w:r>
      <w:r>
        <w:rPr>
          <w:b/>
          <w:bCs/>
          <w:color w:val="FF0000"/>
        </w:rPr>
        <w:t>ORAGE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C38F46" w14:textId="1C5AFAEC" w:rsidR="00760812" w:rsidRDefault="00760812" w:rsidP="00760812">
      <w:pPr>
        <w:ind w:left="720" w:hanging="360"/>
        <w:jc w:val="both"/>
        <w:rPr>
          <w:u w:val="single"/>
        </w:rPr>
      </w:pPr>
      <w:bookmarkStart w:id="136" w:name="_Hlk120182897"/>
      <w:r>
        <w:rPr>
          <w:rStyle w:val="IntenseReference"/>
          <w:color w:val="002060"/>
        </w:rPr>
        <w:t>ST</w:t>
      </w:r>
      <w:r w:rsidR="001A529A">
        <w:rPr>
          <w:rStyle w:val="IntenseReference"/>
          <w:color w:val="002060"/>
        </w:rPr>
        <w:t>ORAGE TIERS MANAGEMENT</w:t>
      </w:r>
      <w:bookmarkEnd w:id="136"/>
    </w:p>
    <w:p w14:paraId="395C3584" w14:textId="3AE7D36A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1A529A" w:rsidRPr="001A529A">
        <w:rPr>
          <w:u w:val="single"/>
        </w:rPr>
        <w:t>STORAGE TIERS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1A529A" w:rsidRPr="001A529A">
        <w:rPr>
          <w:b/>
          <w:bCs/>
          <w:color w:val="FF0000"/>
        </w:rPr>
        <w:t>STORAGE TIERS MANAGEMENT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377D05F" w14:textId="77777777" w:rsidR="001A529A" w:rsidRDefault="001A529A" w:rsidP="001A529A">
      <w:pPr>
        <w:ind w:left="720" w:hanging="360"/>
        <w:jc w:val="both"/>
        <w:rPr>
          <w:rStyle w:val="IntenseReference"/>
          <w:color w:val="002060"/>
        </w:rPr>
      </w:pPr>
    </w:p>
    <w:p w14:paraId="30D849F5" w14:textId="77777777" w:rsidR="001A529A" w:rsidRDefault="001A529A" w:rsidP="001A529A">
      <w:pPr>
        <w:ind w:left="720" w:hanging="360"/>
        <w:jc w:val="both"/>
        <w:rPr>
          <w:rStyle w:val="IntenseReference"/>
          <w:color w:val="002060"/>
        </w:rPr>
      </w:pPr>
    </w:p>
    <w:p w14:paraId="616AE77A" w14:textId="09B73870" w:rsidR="001A529A" w:rsidRDefault="001A529A" w:rsidP="001A529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SYSMAIN</w:t>
      </w:r>
    </w:p>
    <w:p w14:paraId="5D3F12A1" w14:textId="6917DEEB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SYSMAIN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SYSMAIN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EDC09F" w14:textId="0A17F016" w:rsidR="001A529A" w:rsidRDefault="001A529A" w:rsidP="001A529A">
      <w:pPr>
        <w:ind w:left="720" w:hanging="360"/>
        <w:jc w:val="both"/>
        <w:rPr>
          <w:u w:val="single"/>
        </w:rPr>
      </w:pPr>
      <w:bookmarkStart w:id="137" w:name="_Hlk120182977"/>
      <w:r>
        <w:rPr>
          <w:rStyle w:val="IntenseReference"/>
          <w:color w:val="002060"/>
        </w:rPr>
        <w:t>SYSTEM EVENT NOTIFICATION SERVICE</w:t>
      </w:r>
      <w:bookmarkEnd w:id="137"/>
    </w:p>
    <w:p w14:paraId="2F0348D0" w14:textId="5AB387C7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EVENT NOTIFICATION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EVENT NOTIFICATION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E942B9" w14:textId="53D12FB9" w:rsidR="001A529A" w:rsidRDefault="001A529A" w:rsidP="001A529A">
      <w:pPr>
        <w:ind w:left="720" w:hanging="360"/>
        <w:jc w:val="both"/>
        <w:rPr>
          <w:u w:val="single"/>
        </w:rPr>
      </w:pPr>
      <w:bookmarkStart w:id="138" w:name="_Hlk120183017"/>
      <w:r>
        <w:rPr>
          <w:rStyle w:val="IntenseReference"/>
          <w:color w:val="002060"/>
        </w:rPr>
        <w:t>SYSTEM EVENTS BROKER</w:t>
      </w:r>
      <w:bookmarkEnd w:id="138"/>
    </w:p>
    <w:p w14:paraId="2AB1A493" w14:textId="244A0BE3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EVENTS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EVENTS BROKER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EB381E" w14:textId="36922CF9" w:rsidR="001A529A" w:rsidRDefault="001A529A" w:rsidP="001A529A">
      <w:pPr>
        <w:ind w:left="720" w:hanging="360"/>
        <w:jc w:val="both"/>
        <w:rPr>
          <w:u w:val="single"/>
        </w:rPr>
      </w:pPr>
      <w:bookmarkStart w:id="139" w:name="_Hlk120183372"/>
      <w:r>
        <w:rPr>
          <w:rStyle w:val="IntenseReference"/>
          <w:color w:val="002060"/>
        </w:rPr>
        <w:t>SYSTEM GUARD RUNTIME MONITOR BROKER</w:t>
      </w:r>
      <w:bookmarkEnd w:id="139"/>
    </w:p>
    <w:p w14:paraId="04D4ADF8" w14:textId="4CAB9D6A" w:rsidR="001A529A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GUARD RUNTIME MONITOR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GUARD RUNTIME MONITOR BROKER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06BD78" w14:textId="65309994" w:rsidR="001A529A" w:rsidRDefault="001A529A" w:rsidP="001A529A">
      <w:pPr>
        <w:ind w:left="720" w:hanging="360"/>
        <w:jc w:val="both"/>
        <w:rPr>
          <w:u w:val="single"/>
        </w:rPr>
      </w:pPr>
      <w:bookmarkStart w:id="140" w:name="_Hlk120183440"/>
      <w:r>
        <w:rPr>
          <w:rStyle w:val="IntenseReference"/>
          <w:color w:val="002060"/>
        </w:rPr>
        <w:t>TASK SCHEDULER</w:t>
      </w:r>
      <w:bookmarkEnd w:id="140"/>
    </w:p>
    <w:p w14:paraId="289F55AC" w14:textId="19D31816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TASK SCHEDULER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TASK SCHEDULER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1A9D80" w14:textId="77777777" w:rsidR="001A529A" w:rsidRDefault="001A529A" w:rsidP="001A529A">
      <w:pPr>
        <w:ind w:left="720" w:hanging="360"/>
        <w:jc w:val="both"/>
        <w:rPr>
          <w:rStyle w:val="IntenseReference"/>
          <w:color w:val="002060"/>
        </w:rPr>
      </w:pPr>
    </w:p>
    <w:p w14:paraId="43C1A825" w14:textId="77777777" w:rsidR="001A529A" w:rsidRDefault="001A529A" w:rsidP="001A529A">
      <w:pPr>
        <w:ind w:left="720" w:hanging="360"/>
        <w:jc w:val="both"/>
        <w:rPr>
          <w:rStyle w:val="IntenseReference"/>
          <w:color w:val="002060"/>
        </w:rPr>
      </w:pPr>
    </w:p>
    <w:p w14:paraId="355705B0" w14:textId="615C7DF7" w:rsidR="001A529A" w:rsidRDefault="001A529A" w:rsidP="001A529A">
      <w:pPr>
        <w:ind w:left="720" w:hanging="360"/>
        <w:jc w:val="both"/>
        <w:rPr>
          <w:u w:val="single"/>
        </w:rPr>
      </w:pPr>
      <w:bookmarkStart w:id="141" w:name="_Hlk120183489"/>
      <w:r>
        <w:rPr>
          <w:rStyle w:val="IntenseReference"/>
          <w:color w:val="002060"/>
        </w:rPr>
        <w:lastRenderedPageBreak/>
        <w:t>TCP/IP NETBIOS HELPER</w:t>
      </w:r>
      <w:bookmarkEnd w:id="141"/>
    </w:p>
    <w:p w14:paraId="66820827" w14:textId="667891B4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TCP/IP NETBIOS HELPER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TCP/IP NETBIOS HELPER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DDC5BF8" w14:textId="11B9C198" w:rsidR="001A529A" w:rsidRDefault="001A529A" w:rsidP="001A529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TELEPHONY</w:t>
      </w:r>
    </w:p>
    <w:p w14:paraId="69C11BEC" w14:textId="73730C23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071221">
        <w:rPr>
          <w:u w:val="single"/>
        </w:rPr>
        <w:t>TELEPHONY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071221">
        <w:rPr>
          <w:b/>
          <w:bCs/>
          <w:color w:val="FF0000"/>
        </w:rPr>
        <w:t>TELEPHONY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</w:t>
      </w:r>
      <w:r w:rsidR="00071221">
        <w:t xml:space="preserve"> </w:t>
      </w:r>
      <w:proofErr w:type="gramEnd"/>
      <w:r w:rsidR="00071221">
        <w:t xml:space="preserve">         </w:t>
      </w:r>
      <w:r>
        <w:t xml:space="preserve">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B512AA" w14:textId="24FBE2E9" w:rsidR="00071221" w:rsidRDefault="00071221" w:rsidP="00071221">
      <w:pPr>
        <w:ind w:left="720" w:hanging="360"/>
        <w:jc w:val="both"/>
        <w:rPr>
          <w:u w:val="single"/>
        </w:rPr>
      </w:pPr>
      <w:bookmarkStart w:id="142" w:name="_Hlk120183572"/>
      <w:r>
        <w:rPr>
          <w:rStyle w:val="IntenseReference"/>
          <w:color w:val="002060"/>
        </w:rPr>
        <w:t>TEXT INPUT MANAGEMENT SERVICE</w:t>
      </w:r>
      <w:bookmarkEnd w:id="142"/>
    </w:p>
    <w:p w14:paraId="2599AACC" w14:textId="6D9CF219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TEXT INPUT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TEXT INPUT MANAGEMENT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DD7FEAE" w14:textId="369FC055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THEMES</w:t>
      </w:r>
    </w:p>
    <w:p w14:paraId="62524F85" w14:textId="39598FD2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THEMES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THEMES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33A643" w14:textId="1238CA81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BROKER</w:t>
      </w:r>
    </w:p>
    <w:p w14:paraId="727E32A0" w14:textId="010D92E6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BROKER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BROKER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6B044C" w14:textId="77777777" w:rsidR="00071221" w:rsidRDefault="00071221" w:rsidP="00071221">
      <w:pPr>
        <w:ind w:left="720" w:hanging="360"/>
        <w:jc w:val="both"/>
        <w:rPr>
          <w:rStyle w:val="IntenseReference"/>
          <w:color w:val="002060"/>
        </w:rPr>
      </w:pPr>
    </w:p>
    <w:p w14:paraId="6CC9D321" w14:textId="77777777" w:rsidR="00071221" w:rsidRDefault="00071221" w:rsidP="00071221">
      <w:pPr>
        <w:ind w:left="720" w:hanging="360"/>
        <w:jc w:val="both"/>
        <w:rPr>
          <w:rStyle w:val="IntenseReference"/>
          <w:color w:val="002060"/>
        </w:rPr>
      </w:pPr>
    </w:p>
    <w:p w14:paraId="62856F15" w14:textId="3CCFB73D" w:rsidR="00071221" w:rsidRDefault="00071221" w:rsidP="00071221">
      <w:pPr>
        <w:ind w:left="720" w:hanging="360"/>
        <w:jc w:val="both"/>
        <w:rPr>
          <w:u w:val="single"/>
        </w:rPr>
      </w:pPr>
      <w:bookmarkStart w:id="143" w:name="_Hlk120183690"/>
      <w:r>
        <w:rPr>
          <w:rStyle w:val="IntenseReference"/>
          <w:color w:val="002060"/>
        </w:rPr>
        <w:lastRenderedPageBreak/>
        <w:t>UNIFIED WRITE FILTER</w:t>
      </w:r>
      <w:bookmarkEnd w:id="143"/>
    </w:p>
    <w:p w14:paraId="34035431" w14:textId="586350D3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UNIFIED WRITE FILTER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UNIFIED WRITE FILTER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6DD228" w14:textId="714D2B90" w:rsidR="00071221" w:rsidRDefault="00071221" w:rsidP="00071221">
      <w:pPr>
        <w:ind w:left="720" w:hanging="360"/>
        <w:jc w:val="both"/>
        <w:rPr>
          <w:u w:val="single"/>
        </w:rPr>
      </w:pPr>
      <w:bookmarkStart w:id="144" w:name="_Hlk120183738"/>
      <w:r>
        <w:rPr>
          <w:rStyle w:val="IntenseReference"/>
          <w:color w:val="002060"/>
        </w:rPr>
        <w:t>UPDATE ORCHESTRATOR SERVICE</w:t>
      </w:r>
      <w:bookmarkEnd w:id="144"/>
    </w:p>
    <w:p w14:paraId="69241CD3" w14:textId="01A0F92D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UPDATE ORCHESTRATOR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UPDATE ORCHESTRATOR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92C3FE" w14:textId="513DB520" w:rsidR="00071221" w:rsidRDefault="00071221" w:rsidP="00071221">
      <w:pPr>
        <w:ind w:left="720" w:hanging="360"/>
        <w:jc w:val="both"/>
        <w:rPr>
          <w:u w:val="single"/>
        </w:rPr>
      </w:pPr>
      <w:bookmarkStart w:id="145" w:name="_Hlk120183792"/>
      <w:r>
        <w:rPr>
          <w:rStyle w:val="IntenseReference"/>
          <w:color w:val="002060"/>
        </w:rPr>
        <w:t>UPnP DEVICE HOST</w:t>
      </w:r>
      <w:bookmarkEnd w:id="145"/>
    </w:p>
    <w:p w14:paraId="4E75BCD7" w14:textId="0CAA7C62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UP</w:t>
      </w:r>
      <w:r>
        <w:rPr>
          <w:u w:val="single"/>
        </w:rPr>
        <w:t>n</w:t>
      </w:r>
      <w:r w:rsidRPr="00071221">
        <w:rPr>
          <w:u w:val="single"/>
        </w:rPr>
        <w:t>P DEVICE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UP</w:t>
      </w:r>
      <w:r>
        <w:rPr>
          <w:b/>
          <w:bCs/>
          <w:color w:val="FF0000"/>
        </w:rPr>
        <w:t>n</w:t>
      </w:r>
      <w:r w:rsidRPr="00071221">
        <w:rPr>
          <w:b/>
          <w:bCs/>
          <w:color w:val="FF0000"/>
        </w:rPr>
        <w:t>P DEVICE HOST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628ADA" w14:textId="2B093147" w:rsidR="00071221" w:rsidRDefault="00071221" w:rsidP="00071221">
      <w:pPr>
        <w:ind w:left="720" w:hanging="360"/>
        <w:jc w:val="both"/>
        <w:rPr>
          <w:u w:val="single"/>
        </w:rPr>
      </w:pPr>
      <w:bookmarkStart w:id="146" w:name="_Hlk120183848"/>
      <w:r>
        <w:rPr>
          <w:rStyle w:val="IntenseReference"/>
          <w:color w:val="002060"/>
        </w:rPr>
        <w:t>USER EXPERIENCE VIRTUALIZATION SERVICE</w:t>
      </w:r>
      <w:bookmarkEnd w:id="146"/>
    </w:p>
    <w:p w14:paraId="08759D26" w14:textId="04106626" w:rsidR="00071221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USER EXPERIENCE VIRTUALIZATION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USER EXPERIENCE VIRTUALIZATION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624495" w14:textId="4822F137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MANAGER</w:t>
      </w:r>
    </w:p>
    <w:p w14:paraId="44EDD920" w14:textId="75F82319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MANAGER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23D2D" w14:textId="77777777" w:rsidR="00071221" w:rsidRDefault="00071221" w:rsidP="00071221">
      <w:pPr>
        <w:ind w:left="720" w:hanging="360"/>
        <w:jc w:val="both"/>
        <w:rPr>
          <w:rStyle w:val="IntenseReference"/>
          <w:color w:val="002060"/>
        </w:rPr>
      </w:pPr>
    </w:p>
    <w:p w14:paraId="0E8A4DA4" w14:textId="77777777" w:rsidR="00071221" w:rsidRDefault="00071221" w:rsidP="00071221">
      <w:pPr>
        <w:ind w:left="720" w:hanging="360"/>
        <w:jc w:val="both"/>
        <w:rPr>
          <w:rStyle w:val="IntenseReference"/>
          <w:color w:val="002060"/>
        </w:rPr>
      </w:pPr>
    </w:p>
    <w:p w14:paraId="469045BF" w14:textId="3CD57C9E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USER PROFILE SERVICE</w:t>
      </w:r>
    </w:p>
    <w:p w14:paraId="27D09C96" w14:textId="3CAB2829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PROFILE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PROFILE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DCACAE" w14:textId="39658BE4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DATA SERVICE</w:t>
      </w:r>
    </w:p>
    <w:p w14:paraId="4ED936B3" w14:textId="6189C10F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DATA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B8CD3D" w14:textId="6207E11A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VIRTUAL DISK</w:t>
      </w:r>
    </w:p>
    <w:p w14:paraId="7FA688D5" w14:textId="2D21E828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E0A2E4" w14:textId="60764EA8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VOLUME SHADOW COPY</w:t>
      </w:r>
    </w:p>
    <w:p w14:paraId="19D5F479" w14:textId="549AED0B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VOLUME SHADOW COPY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VOLUME SHADOW COPY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E67BE6" w14:textId="0142DB37" w:rsidR="00071221" w:rsidRDefault="00071221" w:rsidP="00071221">
      <w:pPr>
        <w:ind w:left="720" w:hanging="360"/>
        <w:jc w:val="both"/>
        <w:rPr>
          <w:u w:val="single"/>
        </w:rPr>
      </w:pPr>
      <w:bookmarkStart w:id="147" w:name="_Hlk120184162"/>
      <w:r>
        <w:rPr>
          <w:rStyle w:val="IntenseReference"/>
          <w:color w:val="002060"/>
        </w:rPr>
        <w:t>VOLUMETRIC AUDIO COMPOSITOR SERVICE</w:t>
      </w:r>
      <w:bookmarkEnd w:id="147"/>
    </w:p>
    <w:p w14:paraId="6F2BFA19" w14:textId="33A82142" w:rsidR="00071221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VOLUMETRIC AUDIO COMPOSITOR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VOLUMETRIC AUDIO COMPOSITOR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10AEE7" w14:textId="74496377" w:rsidR="00071221" w:rsidRDefault="00071221" w:rsidP="00071221">
      <w:pPr>
        <w:ind w:left="720" w:hanging="360"/>
        <w:jc w:val="both"/>
      </w:pPr>
    </w:p>
    <w:p w14:paraId="3E79CC5C" w14:textId="77777777" w:rsidR="00071221" w:rsidRPr="006C5F95" w:rsidRDefault="00071221" w:rsidP="00071221">
      <w:pPr>
        <w:ind w:left="720" w:hanging="360"/>
        <w:jc w:val="both"/>
      </w:pPr>
    </w:p>
    <w:p w14:paraId="7D2049CB" w14:textId="0BC739C0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W3C LOGGING SERVICE</w:t>
      </w:r>
    </w:p>
    <w:p w14:paraId="5ABBFD29" w14:textId="20EE97BF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W3C LOGGING</w:t>
      </w:r>
      <w:r w:rsidRPr="00071221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4F01DD"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W3C LOGGING</w:t>
      </w:r>
      <w:r w:rsidRPr="00071221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C6E4722" w14:textId="2690BE14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WALLET SERVICE</w:t>
      </w:r>
    </w:p>
    <w:p w14:paraId="0DABBB52" w14:textId="06D86463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WALLET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4F01DD"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WALLET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957751" w14:textId="5BAB666F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WARP JIT SERVICE</w:t>
      </w:r>
    </w:p>
    <w:p w14:paraId="2D0F321F" w14:textId="479974F2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WARP JIT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WARP JIT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59503E" w14:textId="70E29624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WEB ACCOUNT MANAGER</w:t>
      </w:r>
    </w:p>
    <w:p w14:paraId="3068278D" w14:textId="4E1BA916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ACCOUNT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 ACCOUNT MANAGER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318C154" w14:textId="1400A911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WEB THREAT DEFENSE SERVICE</w:t>
      </w:r>
    </w:p>
    <w:p w14:paraId="07BD795A" w14:textId="7880B97C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WEB THREAT DEFENSE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 THREAT DEFENSE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93E244" w14:textId="77777777" w:rsidR="004F01DD" w:rsidRDefault="004F01DD" w:rsidP="004F01DD">
      <w:pPr>
        <w:ind w:left="720" w:hanging="360"/>
        <w:jc w:val="both"/>
        <w:rPr>
          <w:rStyle w:val="IntenseReference"/>
          <w:color w:val="002060"/>
        </w:rPr>
      </w:pPr>
    </w:p>
    <w:p w14:paraId="7BFE6E19" w14:textId="77777777" w:rsidR="004F01DD" w:rsidRDefault="004F01DD" w:rsidP="004F01DD">
      <w:pPr>
        <w:ind w:left="720" w:hanging="360"/>
        <w:jc w:val="both"/>
        <w:rPr>
          <w:rStyle w:val="IntenseReference"/>
          <w:color w:val="002060"/>
        </w:rPr>
      </w:pPr>
    </w:p>
    <w:p w14:paraId="67A0C447" w14:textId="4A25DBC8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WEBCLIENT</w:t>
      </w:r>
    </w:p>
    <w:p w14:paraId="1D96C0C5" w14:textId="05FFDA83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WEBCLIENT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9D76E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WEBCLIENT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FAD045" w14:textId="5BF6FE31" w:rsidR="004F01DD" w:rsidRDefault="004F01DD" w:rsidP="004F01DD">
      <w:pPr>
        <w:ind w:left="720" w:hanging="360"/>
        <w:jc w:val="both"/>
        <w:rPr>
          <w:u w:val="single"/>
        </w:rPr>
      </w:pPr>
      <w:bookmarkStart w:id="148" w:name="_Hlk120184441"/>
      <w:r>
        <w:rPr>
          <w:rStyle w:val="IntenseReference"/>
          <w:color w:val="002060"/>
        </w:rPr>
        <w:t>WI-FI DIRECT SERVICES</w:t>
      </w:r>
      <w:bookmarkEnd w:id="148"/>
    </w:p>
    <w:p w14:paraId="7B14BA4F" w14:textId="65BAE360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WI-FI DIRECT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WI-FI DIRECT SERVICES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EA5721" w14:textId="09D0F55F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AUDIO</w:t>
      </w:r>
    </w:p>
    <w:p w14:paraId="291D6987" w14:textId="76715C82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</w:t>
      </w:r>
      <w:r>
        <w:rPr>
          <w:u w:val="single"/>
        </w:rPr>
        <w:t>NDOWS AUDIO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</w:t>
      </w:r>
      <w:r>
        <w:rPr>
          <w:b/>
          <w:bCs/>
          <w:color w:val="FF0000"/>
        </w:rPr>
        <w:t>NDOWS AUDIO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A7C403" w14:textId="783A1323" w:rsidR="004F01DD" w:rsidRDefault="004F01DD" w:rsidP="004F01DD">
      <w:pPr>
        <w:ind w:left="720" w:hanging="360"/>
        <w:jc w:val="both"/>
        <w:rPr>
          <w:u w:val="single"/>
        </w:rPr>
      </w:pPr>
      <w:bookmarkStart w:id="149" w:name="_Hlk120184506"/>
      <w:r>
        <w:rPr>
          <w:rStyle w:val="IntenseReference"/>
          <w:color w:val="002060"/>
        </w:rPr>
        <w:t>WINDOWS AUDIO ENDPOINT BUILDER</w:t>
      </w:r>
      <w:bookmarkEnd w:id="149"/>
    </w:p>
    <w:p w14:paraId="3617922A" w14:textId="37ACE8CB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WINDOWS AUDIO ENDPOINT BUILDER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WINDOWS AUDIO ENDPOINT BUILDER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8DF9CE" w14:textId="68BD4D46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BACKUP</w:t>
      </w:r>
    </w:p>
    <w:p w14:paraId="36B548A6" w14:textId="2983CDAE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BACKUP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BACKUP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E03F53" w14:textId="77777777" w:rsidR="004F01DD" w:rsidRDefault="004F01DD" w:rsidP="004F01DD">
      <w:pPr>
        <w:ind w:left="720" w:hanging="360"/>
        <w:jc w:val="both"/>
        <w:rPr>
          <w:rStyle w:val="IntenseReference"/>
          <w:color w:val="002060"/>
        </w:rPr>
      </w:pPr>
    </w:p>
    <w:p w14:paraId="3A76627B" w14:textId="77777777" w:rsidR="004F01DD" w:rsidRDefault="004F01DD" w:rsidP="004F01DD">
      <w:pPr>
        <w:ind w:left="720" w:hanging="360"/>
        <w:jc w:val="both"/>
        <w:rPr>
          <w:rStyle w:val="IntenseReference"/>
          <w:color w:val="002060"/>
        </w:rPr>
      </w:pPr>
    </w:p>
    <w:p w14:paraId="3A44C6A7" w14:textId="34A44A39" w:rsidR="004F01DD" w:rsidRDefault="004F01DD" w:rsidP="009D76E6">
      <w:pPr>
        <w:ind w:left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WINDOWS BIOMETRIC SERVICE</w:t>
      </w:r>
    </w:p>
    <w:p w14:paraId="7B85B9F9" w14:textId="1C8CA56C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BIOMETRIC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BIOMETRIC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94873E" w14:textId="15E85132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CAMERA FRAME SERV</w:t>
      </w:r>
      <w:r w:rsidR="009D76E6">
        <w:rPr>
          <w:rStyle w:val="IntenseReference"/>
          <w:color w:val="002060"/>
        </w:rPr>
        <w:t>ER</w:t>
      </w:r>
    </w:p>
    <w:p w14:paraId="61154517" w14:textId="490087F8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CAMERA FRAME SERV</w:t>
      </w:r>
      <w:r w:rsidR="009D76E6">
        <w:rPr>
          <w:u w:val="single"/>
        </w:rPr>
        <w:t>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CAMERA FRAME SERV</w:t>
      </w:r>
      <w:r w:rsidR="009D76E6">
        <w:rPr>
          <w:b/>
          <w:bCs/>
          <w:color w:val="FF0000"/>
        </w:rPr>
        <w:t>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CAE5917" w14:textId="7F62560C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CAMERA FRAME SERVER MONITOR</w:t>
      </w:r>
    </w:p>
    <w:p w14:paraId="579C9774" w14:textId="32AFD6E4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CAMERA FRAME SERVER MONITOR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CAMERA FRAME SERVER MONITOR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5F9E65" w14:textId="105C09A3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CONNECT NOW</w:t>
      </w:r>
    </w:p>
    <w:p w14:paraId="744C6034" w14:textId="16E8C7E1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CONNECT NOW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CONNECT NOW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BF5E59" w14:textId="753DB54C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CONNECTION MANAGER</w:t>
      </w:r>
    </w:p>
    <w:p w14:paraId="23932D1D" w14:textId="040CA39B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CONNECTION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CONNECTION MANAGER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2B66D9" w14:textId="56EA03AE" w:rsidR="00071221" w:rsidRDefault="00071221" w:rsidP="00071221">
      <w:pPr>
        <w:ind w:left="720" w:hanging="360"/>
        <w:jc w:val="both"/>
      </w:pPr>
    </w:p>
    <w:p w14:paraId="6A9C1A60" w14:textId="53B3A7FA" w:rsidR="00DC3802" w:rsidRDefault="00DC3802" w:rsidP="00071221">
      <w:pPr>
        <w:ind w:left="720" w:hanging="360"/>
        <w:jc w:val="both"/>
      </w:pPr>
    </w:p>
    <w:p w14:paraId="300AB1E3" w14:textId="78C80302" w:rsidR="00DC3802" w:rsidRDefault="00DC3802" w:rsidP="00DC3802">
      <w:pPr>
        <w:ind w:left="720" w:hanging="360"/>
        <w:jc w:val="both"/>
        <w:rPr>
          <w:u w:val="single"/>
        </w:rPr>
      </w:pPr>
      <w:bookmarkStart w:id="150" w:name="_Hlk120186136"/>
      <w:r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DEFENDER ADVANCED THREAT PROTECTION SERVICE</w:t>
      </w:r>
      <w:bookmarkEnd w:id="150"/>
    </w:p>
    <w:p w14:paraId="255720D1" w14:textId="25BB2B93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DEFENDER ADVANCED THREAT PROTECTION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DEFENDER ADVANCED THREAT PROTECTION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F38B17" w14:textId="187F4163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WINDOWS DEFENDER </w:t>
      </w:r>
      <w:r>
        <w:rPr>
          <w:rStyle w:val="IntenseReference"/>
          <w:color w:val="002060"/>
        </w:rPr>
        <w:t>FIREWALL</w:t>
      </w:r>
    </w:p>
    <w:p w14:paraId="482BAC53" w14:textId="6D2FE76D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DEFENDER </w:t>
      </w:r>
      <w:r>
        <w:rPr>
          <w:u w:val="single"/>
        </w:rPr>
        <w:t>FIREWALL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DEFENDER </w:t>
      </w:r>
      <w:r>
        <w:rPr>
          <w:b/>
          <w:bCs/>
          <w:color w:val="FF0000"/>
        </w:rPr>
        <w:t>FIREWALL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4C8D3D6" w14:textId="50A4F86D" w:rsidR="00DC3802" w:rsidRDefault="00DC3802" w:rsidP="00DC3802">
      <w:pPr>
        <w:ind w:left="720" w:hanging="360"/>
        <w:jc w:val="both"/>
        <w:rPr>
          <w:u w:val="single"/>
        </w:rPr>
      </w:pPr>
      <w:bookmarkStart w:id="151" w:name="_Hlk120186250"/>
      <w:r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ENCRYPTION PROVIDER HOST</w:t>
      </w:r>
      <w:bookmarkEnd w:id="151"/>
      <w:r>
        <w:rPr>
          <w:rStyle w:val="IntenseReference"/>
          <w:color w:val="002060"/>
        </w:rPr>
        <w:t xml:space="preserve"> SERVICE</w:t>
      </w:r>
    </w:p>
    <w:p w14:paraId="67739294" w14:textId="27E59456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ENCRYPTION PROVIDER HOST</w:t>
      </w:r>
      <w:r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ENCRYPTION PROVIDER HOST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SERVER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4B5D36" w14:textId="6E0F57DA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ERROR REPORTING SERVICE</w:t>
      </w:r>
    </w:p>
    <w:p w14:paraId="5F43C9AA" w14:textId="0B932DCA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ERROR REPORTING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ERROR REPORTING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BFDA5B" w14:textId="2A7B96B7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EVENT COLLECTOR</w:t>
      </w:r>
    </w:p>
    <w:p w14:paraId="6C28A681" w14:textId="445F0EBA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EVENT COLLECTOR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EVENT COLLECTOR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02261" w14:textId="39FE093D" w:rsidR="00DC3802" w:rsidRDefault="00DC3802" w:rsidP="00071221">
      <w:pPr>
        <w:ind w:left="720" w:hanging="360"/>
        <w:jc w:val="both"/>
      </w:pPr>
    </w:p>
    <w:p w14:paraId="3FC98046" w14:textId="5F7F60A6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 xml:space="preserve">WINDOWS EVENT </w:t>
      </w:r>
      <w:r>
        <w:rPr>
          <w:rStyle w:val="IntenseReference"/>
          <w:color w:val="002060"/>
        </w:rPr>
        <w:t>LOG</w:t>
      </w:r>
    </w:p>
    <w:p w14:paraId="304ACA15" w14:textId="02BB2E3B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 xml:space="preserve">EVENT </w:t>
      </w:r>
      <w:r>
        <w:rPr>
          <w:u w:val="single"/>
        </w:rPr>
        <w:t>LOG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 xml:space="preserve">EVENT </w:t>
      </w:r>
      <w:r>
        <w:rPr>
          <w:b/>
          <w:bCs/>
          <w:color w:val="FF0000"/>
        </w:rPr>
        <w:t>LOG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429ACB" w14:textId="0A49FAF1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FONT COLLECTOR SERVICE</w:t>
      </w:r>
    </w:p>
    <w:p w14:paraId="00395184" w14:textId="65042D62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FONT COLLECTOR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FONT</w:t>
      </w:r>
      <w:r>
        <w:rPr>
          <w:b/>
          <w:bCs/>
          <w:color w:val="FF0000"/>
        </w:rPr>
        <w:t xml:space="preserve"> COLLECTOR</w:t>
      </w:r>
      <w:r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0E6518" w14:textId="594668E0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IMAGE ACQUISITION (WIA)</w:t>
      </w:r>
    </w:p>
    <w:p w14:paraId="37490390" w14:textId="0AFEE4DC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2" w:name="_Hlk120186501"/>
      <w:r w:rsidRPr="00DC3802">
        <w:rPr>
          <w:u w:val="single"/>
        </w:rPr>
        <w:t xml:space="preserve">WINDOWS </w:t>
      </w:r>
      <w:r>
        <w:rPr>
          <w:u w:val="single"/>
        </w:rPr>
        <w:t>IMAGE ACQUISITION (WIA)</w:t>
      </w:r>
      <w:bookmarkEnd w:id="15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IMAGE ACQUISITION (WIA)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02FCAE" w14:textId="0DD0EA5B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I</w:t>
      </w:r>
      <w:r>
        <w:rPr>
          <w:rStyle w:val="IntenseReference"/>
          <w:color w:val="002060"/>
        </w:rPr>
        <w:t>NSIDER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SERVICE</w:t>
      </w:r>
    </w:p>
    <w:p w14:paraId="71A4796C" w14:textId="0DB0F0D5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I</w:t>
      </w:r>
      <w:r>
        <w:rPr>
          <w:u w:val="single"/>
        </w:rPr>
        <w:t>NSIDER</w:t>
      </w:r>
      <w:r>
        <w:rPr>
          <w:u w:val="single"/>
        </w:rPr>
        <w:t xml:space="preserve"> </w:t>
      </w:r>
      <w:r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</w:t>
      </w:r>
      <w:r>
        <w:rPr>
          <w:b/>
          <w:bCs/>
          <w:color w:val="FF0000"/>
        </w:rPr>
        <w:t>NSIDER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CEB7960" w14:textId="5E42E29D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IN</w:t>
      </w:r>
      <w:r>
        <w:rPr>
          <w:rStyle w:val="IntenseReference"/>
          <w:color w:val="002060"/>
        </w:rPr>
        <w:t>STALLER</w:t>
      </w:r>
    </w:p>
    <w:p w14:paraId="209C5BD3" w14:textId="52E27B30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IN</w:t>
      </w:r>
      <w:r>
        <w:rPr>
          <w:u w:val="single"/>
        </w:rPr>
        <w:t>STALLER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</w:t>
      </w:r>
      <w:r>
        <w:rPr>
          <w:b/>
          <w:bCs/>
          <w:color w:val="FF0000"/>
        </w:rPr>
        <w:t>NS</w:t>
      </w:r>
      <w:r>
        <w:rPr>
          <w:b/>
          <w:bCs/>
          <w:color w:val="FF0000"/>
        </w:rPr>
        <w:t>TALLER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82596" w14:textId="77777777" w:rsidR="00DC3802" w:rsidRDefault="00DC3802" w:rsidP="00DC3802">
      <w:pPr>
        <w:ind w:left="720" w:hanging="360"/>
        <w:jc w:val="both"/>
        <w:rPr>
          <w:rStyle w:val="IntenseReference"/>
          <w:color w:val="002060"/>
        </w:rPr>
      </w:pPr>
    </w:p>
    <w:p w14:paraId="0731B1C5" w14:textId="77777777" w:rsidR="00DC3802" w:rsidRDefault="00DC3802" w:rsidP="00DC3802">
      <w:pPr>
        <w:ind w:left="720" w:hanging="360"/>
        <w:jc w:val="both"/>
        <w:rPr>
          <w:rStyle w:val="IntenseReference"/>
          <w:color w:val="002060"/>
        </w:rPr>
      </w:pPr>
    </w:p>
    <w:p w14:paraId="6C8CAF44" w14:textId="12FB5276" w:rsidR="00DC3802" w:rsidRDefault="00DC3802" w:rsidP="00DC3802">
      <w:pPr>
        <w:ind w:left="720" w:hanging="360"/>
        <w:jc w:val="both"/>
        <w:rPr>
          <w:u w:val="single"/>
        </w:rPr>
      </w:pPr>
      <w:bookmarkStart w:id="153" w:name="_Hlk120186622"/>
      <w:r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LICENSE MANAGER SERVICE</w:t>
      </w:r>
      <w:bookmarkEnd w:id="153"/>
    </w:p>
    <w:p w14:paraId="6C2CC780" w14:textId="433E9958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LICENSE MANAGER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LICENSE MANAGER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ADC80" w14:textId="1433FB4B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MANAGEMENT INSTRUMENTATION</w:t>
      </w:r>
    </w:p>
    <w:p w14:paraId="1679CAFB" w14:textId="342030A2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4" w:name="_Hlk120186688"/>
      <w:r w:rsidRPr="00DC3802">
        <w:rPr>
          <w:u w:val="single"/>
        </w:rPr>
        <w:t>WINDOWS MANAG</w:t>
      </w:r>
      <w:r>
        <w:rPr>
          <w:u w:val="single"/>
        </w:rPr>
        <w:t>EMENT</w:t>
      </w:r>
      <w:r w:rsidRPr="00DC3802">
        <w:rPr>
          <w:u w:val="single"/>
        </w:rPr>
        <w:t xml:space="preserve"> </w:t>
      </w:r>
      <w:r>
        <w:rPr>
          <w:u w:val="single"/>
        </w:rPr>
        <w:t>INSTRUMENTATION</w:t>
      </w:r>
      <w:bookmarkEnd w:id="15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MANAGEMENT INSTRUMENTATION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065311">
        <w:t xml:space="preserve">  </w:t>
      </w:r>
      <w:proofErr w:type="gramEnd"/>
      <w:r w:rsidR="00065311"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EDAE59" w14:textId="133E55AA" w:rsidR="00C477F8" w:rsidRDefault="00C477F8" w:rsidP="00C477F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MANAGEMENT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SERVICE</w:t>
      </w:r>
    </w:p>
    <w:p w14:paraId="384656A9" w14:textId="2028467D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MANAGEMENT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0A950F" w14:textId="4694A973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WINDOWS MEDIA PLAYER NETWORK SHARING SERVICE</w:t>
      </w:r>
    </w:p>
    <w:p w14:paraId="56053F4F" w14:textId="09ABA471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5" w:name="_Hlk120187810"/>
      <w:r w:rsidRPr="00DC3802">
        <w:rPr>
          <w:u w:val="single"/>
        </w:rPr>
        <w:t xml:space="preserve">WINDOWS </w:t>
      </w:r>
      <w:r>
        <w:rPr>
          <w:u w:val="single"/>
        </w:rPr>
        <w:t>MEDIA PLAYER NETWORK SHARING SERVICE</w:t>
      </w:r>
      <w:bookmarkEnd w:id="15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>WINDOWS MEDIA PLAYER NETWORK SHARING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2CDDC4" w14:textId="1B25B8F5" w:rsidR="00C477F8" w:rsidRDefault="00C477F8" w:rsidP="00C477F8">
      <w:pPr>
        <w:ind w:left="720" w:hanging="360"/>
        <w:jc w:val="both"/>
        <w:rPr>
          <w:u w:val="single"/>
        </w:rPr>
      </w:pPr>
      <w:bookmarkStart w:id="156" w:name="_Hlk120187868"/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MIXED REALITY OPENXR SERVICE</w:t>
      </w:r>
      <w:bookmarkEnd w:id="156"/>
    </w:p>
    <w:p w14:paraId="1F449214" w14:textId="5DB0CBD3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>WINDOWS MIXED REALITY OPENXR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>WINDOWS MIXED REALITY OPENXR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>,</w:t>
      </w:r>
      <w:r>
        <w:t xml:space="preserve">   </w:t>
      </w:r>
      <w:proofErr w:type="gramEnd"/>
      <w:r>
        <w:t xml:space="preserve">                                    </w:t>
      </w:r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B54A6A" w14:textId="3002C641" w:rsidR="00DC3802" w:rsidRDefault="00DC3802" w:rsidP="00071221">
      <w:pPr>
        <w:ind w:left="720" w:hanging="360"/>
        <w:jc w:val="both"/>
      </w:pPr>
    </w:p>
    <w:p w14:paraId="61965B42" w14:textId="6A411550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MOBILE HOTSPOT</w:t>
      </w:r>
      <w:r>
        <w:rPr>
          <w:rStyle w:val="IntenseReference"/>
          <w:color w:val="002060"/>
        </w:rPr>
        <w:t xml:space="preserve"> SERVICE</w:t>
      </w:r>
    </w:p>
    <w:p w14:paraId="6037D475" w14:textId="040E2B59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MOBILE HOTSPOT</w:t>
      </w:r>
      <w:r w:rsidRPr="00C477F8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MOBILE HOTSPOT</w:t>
      </w:r>
      <w:r w:rsidRPr="00C477F8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84BD35" w14:textId="3A195310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MODULES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INSTALLER</w:t>
      </w:r>
    </w:p>
    <w:p w14:paraId="635B749E" w14:textId="0DA8E7E4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MODULES INSTALLER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MODULES INSTALLER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B77C02" w14:textId="0CAA17AA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PERCEPTION SERVICE</w:t>
      </w:r>
    </w:p>
    <w:p w14:paraId="671D23BA" w14:textId="1604CF86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PERCEPTION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PERCEPTION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454096" w14:textId="06EBDF0E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PERCEPTION SIMULATION SERVICE</w:t>
      </w:r>
    </w:p>
    <w:p w14:paraId="54CB8E30" w14:textId="1FCE16F6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PERCEPTION SIMULATION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PERCEPTION SIMULATION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DC463A" w14:textId="1A8CD9BD" w:rsidR="00C477F8" w:rsidRDefault="00C477F8" w:rsidP="00C477F8">
      <w:pPr>
        <w:ind w:left="720" w:hanging="360"/>
        <w:jc w:val="both"/>
        <w:rPr>
          <w:u w:val="single"/>
        </w:rPr>
      </w:pPr>
      <w:bookmarkStart w:id="157" w:name="_Hlk120188147"/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</w:t>
      </w:r>
      <w:r w:rsidR="00397636">
        <w:rPr>
          <w:rStyle w:val="IntenseReference"/>
          <w:color w:val="002060"/>
        </w:rPr>
        <w:t>RESENTATION</w:t>
      </w:r>
      <w:r>
        <w:rPr>
          <w:rStyle w:val="IntenseReference"/>
          <w:color w:val="002060"/>
        </w:rPr>
        <w:t xml:space="preserve"> </w:t>
      </w:r>
      <w:r w:rsidR="00397636">
        <w:rPr>
          <w:rStyle w:val="IntenseReference"/>
          <w:color w:val="002060"/>
        </w:rPr>
        <w:t>FOUNDATION FONT CACHE</w:t>
      </w:r>
      <w:bookmarkEnd w:id="157"/>
    </w:p>
    <w:p w14:paraId="4F7EFFCD" w14:textId="5FA330AD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397636" w:rsidRPr="00397636">
        <w:rPr>
          <w:u w:val="single"/>
        </w:rPr>
        <w:t>WINDOWS PRESENTATION FOUNDATION FONT CACHE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="00397636" w:rsidRPr="00397636">
        <w:rPr>
          <w:b/>
          <w:bCs/>
          <w:color w:val="FF0000"/>
        </w:rPr>
        <w:t>WINDOWS PRESENTATION FOUNDATION FONT CACHE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E264E" w14:textId="77777777" w:rsidR="00397636" w:rsidRDefault="00397636" w:rsidP="00397636">
      <w:pPr>
        <w:ind w:left="720" w:hanging="360"/>
        <w:jc w:val="both"/>
        <w:rPr>
          <w:rStyle w:val="IntenseReference"/>
          <w:color w:val="002060"/>
        </w:rPr>
      </w:pPr>
    </w:p>
    <w:p w14:paraId="1A53E600" w14:textId="3FECF3FD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PROCESS ACTIVATION</w:t>
      </w:r>
      <w:r>
        <w:rPr>
          <w:rStyle w:val="IntenseReference"/>
          <w:color w:val="002060"/>
        </w:rPr>
        <w:t xml:space="preserve"> SERVICE</w:t>
      </w:r>
    </w:p>
    <w:p w14:paraId="1FAB454D" w14:textId="09BA395C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PROCESS ACTIVATION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PROCESS ACTIVATION</w:t>
      </w:r>
      <w:r>
        <w:rPr>
          <w:b/>
          <w:bCs/>
          <w:color w:val="FF0000"/>
        </w:rPr>
        <w:t xml:space="preserve">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1C67FC" w14:textId="6CAB369F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PUSH NOTIFICATIONS SYSTEM SERVICE</w:t>
      </w:r>
    </w:p>
    <w:p w14:paraId="38CDE3BF" w14:textId="3D504BE8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PUSH NOTIFICATIONS SYSTEM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PUSH NOTIFICATIONS SYSTEM</w:t>
      </w:r>
      <w:r>
        <w:rPr>
          <w:b/>
          <w:bCs/>
          <w:color w:val="FF0000"/>
        </w:rPr>
        <w:t xml:space="preserve">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772D9CB" w14:textId="37BCEF44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PUSH</w:t>
      </w:r>
      <w:r>
        <w:rPr>
          <w:rStyle w:val="IntenseReference"/>
          <w:color w:val="002060"/>
        </w:rPr>
        <w:t>-TO-INSTALL</w:t>
      </w:r>
      <w:r>
        <w:rPr>
          <w:rStyle w:val="IntenseReference"/>
          <w:color w:val="002060"/>
        </w:rPr>
        <w:t xml:space="preserve"> SERVICE</w:t>
      </w:r>
    </w:p>
    <w:p w14:paraId="3C1A3855" w14:textId="6C0452C7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PUSH</w:t>
      </w:r>
      <w:r>
        <w:rPr>
          <w:u w:val="single"/>
        </w:rPr>
        <w:t>-TO-INSTALL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PUSH</w:t>
      </w:r>
      <w:r>
        <w:rPr>
          <w:b/>
          <w:bCs/>
          <w:color w:val="FF0000"/>
        </w:rPr>
        <w:t>-TO-INSTALL</w:t>
      </w:r>
      <w:r>
        <w:rPr>
          <w:b/>
          <w:bCs/>
          <w:color w:val="FF0000"/>
        </w:rPr>
        <w:t xml:space="preserve">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2083A99" w14:textId="54AB9D7B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REMOTE MANAGEMENT</w:t>
      </w:r>
    </w:p>
    <w:p w14:paraId="10BCA426" w14:textId="29D8F516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REMOTE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REMOTE MANAGEMENT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C54733" w14:textId="20FBDD5F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SEARCH</w:t>
      </w:r>
    </w:p>
    <w:p w14:paraId="374963E4" w14:textId="6AE0E2EC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SEARCH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SEARCH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89DD5A" w14:textId="77777777" w:rsidR="00397636" w:rsidRDefault="00397636" w:rsidP="00397636">
      <w:pPr>
        <w:ind w:left="720" w:hanging="360"/>
        <w:jc w:val="both"/>
        <w:rPr>
          <w:rStyle w:val="IntenseReference"/>
          <w:color w:val="002060"/>
        </w:rPr>
      </w:pPr>
    </w:p>
    <w:p w14:paraId="3898F987" w14:textId="77777777" w:rsidR="00397636" w:rsidRDefault="00397636" w:rsidP="00397636">
      <w:pPr>
        <w:ind w:left="720" w:hanging="360"/>
        <w:jc w:val="both"/>
        <w:rPr>
          <w:rStyle w:val="IntenseReference"/>
          <w:color w:val="002060"/>
        </w:rPr>
      </w:pPr>
    </w:p>
    <w:p w14:paraId="32CEC259" w14:textId="12474E83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SECURITY</w:t>
      </w:r>
      <w:r>
        <w:rPr>
          <w:rStyle w:val="IntenseReference"/>
          <w:color w:val="002060"/>
        </w:rPr>
        <w:t xml:space="preserve"> SERVICE</w:t>
      </w:r>
    </w:p>
    <w:p w14:paraId="410292F2" w14:textId="5282D5CA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SECURITY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SECURITY</w:t>
      </w:r>
      <w:r>
        <w:rPr>
          <w:b/>
          <w:bCs/>
          <w:color w:val="FF0000"/>
        </w:rPr>
        <w:t xml:space="preserve"> SERVICE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892A50" w14:textId="44E22707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TIME</w:t>
      </w:r>
    </w:p>
    <w:p w14:paraId="0929396D" w14:textId="79D47173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TIME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TIME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2B2BAC" w14:textId="315B9EC5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UPDATE</w:t>
      </w:r>
    </w:p>
    <w:p w14:paraId="0D373284" w14:textId="76DF6950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UPDATE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UPDATE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052D40" w14:textId="6C893473" w:rsidR="00397636" w:rsidRDefault="00397636" w:rsidP="00397636">
      <w:pPr>
        <w:ind w:left="720" w:hanging="360"/>
        <w:jc w:val="both"/>
        <w:rPr>
          <w:u w:val="single"/>
        </w:rPr>
      </w:pPr>
      <w:bookmarkStart w:id="158" w:name="_Hlk120188573"/>
      <w:r w:rsidRPr="00C477F8">
        <w:rPr>
          <w:rStyle w:val="IntenseReference"/>
          <w:color w:val="002060"/>
        </w:rPr>
        <w:t>WIN</w:t>
      </w:r>
      <w:r>
        <w:rPr>
          <w:rStyle w:val="IntenseReference"/>
          <w:color w:val="002060"/>
        </w:rPr>
        <w:t>HTTP WEB PROXY AUTO-DISCOVERY SERVICE</w:t>
      </w:r>
      <w:bookmarkEnd w:id="158"/>
    </w:p>
    <w:p w14:paraId="46A5C3B8" w14:textId="5453E0F0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WINHTTP WEB PROXY AUTO-DISCOVERY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WINHTTP WEB PROXY AUTO-DISCOVERY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6084A7" w14:textId="6FCB97F8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WI</w:t>
      </w:r>
      <w:r>
        <w:rPr>
          <w:rStyle w:val="IntenseReference"/>
          <w:color w:val="002060"/>
        </w:rPr>
        <w:t>RED AUTOCONFIG</w:t>
      </w:r>
    </w:p>
    <w:p w14:paraId="00CDD7F5" w14:textId="692F0D4C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WI</w:t>
      </w:r>
      <w:r>
        <w:rPr>
          <w:u w:val="single"/>
        </w:rPr>
        <w:t>RED AUTOCONFIG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WI</w:t>
      </w:r>
      <w:r>
        <w:rPr>
          <w:b/>
          <w:bCs/>
          <w:color w:val="FF0000"/>
        </w:rPr>
        <w:t>RED AUTOCONFIG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6E09F9D" w14:textId="77777777" w:rsidR="00397636" w:rsidRDefault="00397636" w:rsidP="00397636">
      <w:pPr>
        <w:ind w:left="720" w:hanging="360"/>
        <w:jc w:val="both"/>
        <w:rPr>
          <w:rStyle w:val="IntenseReference"/>
          <w:color w:val="002060"/>
        </w:rPr>
      </w:pPr>
    </w:p>
    <w:p w14:paraId="643F20AB" w14:textId="77777777" w:rsidR="00397636" w:rsidRDefault="00397636" w:rsidP="00397636">
      <w:pPr>
        <w:ind w:left="720" w:hanging="360"/>
        <w:jc w:val="both"/>
        <w:rPr>
          <w:rStyle w:val="IntenseReference"/>
          <w:color w:val="002060"/>
        </w:rPr>
      </w:pPr>
    </w:p>
    <w:p w14:paraId="7F61E8CB" w14:textId="078E8E21" w:rsidR="00397636" w:rsidRDefault="00397636" w:rsidP="0039763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WLAN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AUTOCONFIG</w:t>
      </w:r>
    </w:p>
    <w:p w14:paraId="6A2C9D2B" w14:textId="3664A720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LAN AUTOCONFIG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LAN AUTOCONFIG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60AF60B" w14:textId="77777777" w:rsidR="0071109B" w:rsidRDefault="0071109B" w:rsidP="0071109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WMI</w:t>
      </w:r>
    </w:p>
    <w:p w14:paraId="0D8DCF74" w14:textId="77777777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MANAGEMENT INSTRUMENTATION (WMI)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WINDOWS MANAGEMENT INSTRUMENTATION (WMI)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77746B" w14:textId="7C0C3602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MI PERFORMANCE ADAPTER</w:t>
      </w:r>
    </w:p>
    <w:p w14:paraId="31BA1699" w14:textId="525AA76B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MI PERFORMANCE ADAPTER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MI PERFORMANCE ADAPTER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391AE8" w14:textId="49E0EF0C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ORKSTATION</w:t>
      </w:r>
    </w:p>
    <w:p w14:paraId="1ECA2E52" w14:textId="609B4C88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ORKSTATION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ORKSTATION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3CD5D2" w14:textId="7006C87F" w:rsidR="005F595E" w:rsidRDefault="005F595E" w:rsidP="005F595E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WAN</w:t>
      </w:r>
    </w:p>
    <w:p w14:paraId="4AE39BD3" w14:textId="15BEF4B9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WAN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WAN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</w:t>
      </w:r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B98B59A" w14:textId="77777777" w:rsidR="0071109B" w:rsidRDefault="0071109B" w:rsidP="005F595E">
      <w:pPr>
        <w:ind w:left="720" w:hanging="360"/>
        <w:jc w:val="both"/>
        <w:rPr>
          <w:rStyle w:val="IntenseReference"/>
          <w:color w:val="002060"/>
        </w:rPr>
      </w:pPr>
    </w:p>
    <w:p w14:paraId="4A62AABF" w14:textId="77777777" w:rsidR="0071109B" w:rsidRDefault="0071109B" w:rsidP="005F595E">
      <w:pPr>
        <w:ind w:left="720" w:hanging="360"/>
        <w:jc w:val="both"/>
        <w:rPr>
          <w:rStyle w:val="IntenseReference"/>
          <w:color w:val="002060"/>
        </w:rPr>
      </w:pPr>
    </w:p>
    <w:p w14:paraId="5163992A" w14:textId="5D9C25CA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XBOX ACCESSORY MANAGEMENT SERVICE</w:t>
      </w:r>
    </w:p>
    <w:p w14:paraId="74F7B034" w14:textId="04067959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XBOX ACCESSORY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XBOX ACCESSORY MANAGEMENT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1007DE2" w14:textId="7D417A0C" w:rsidR="005F595E" w:rsidRDefault="005F595E" w:rsidP="005F595E">
      <w:pPr>
        <w:ind w:left="720" w:hanging="360"/>
        <w:jc w:val="both"/>
        <w:rPr>
          <w:u w:val="single"/>
        </w:rPr>
      </w:pPr>
      <w:bookmarkStart w:id="159" w:name="_Hlk120188858"/>
      <w:r>
        <w:rPr>
          <w:rStyle w:val="IntenseReference"/>
          <w:color w:val="002060"/>
        </w:rPr>
        <w:t xml:space="preserve">XBOX </w:t>
      </w:r>
      <w:r>
        <w:rPr>
          <w:rStyle w:val="IntenseReference"/>
          <w:color w:val="002060"/>
        </w:rPr>
        <w:t>LIVE AUTH</w:t>
      </w:r>
      <w:r>
        <w:rPr>
          <w:rStyle w:val="IntenseReference"/>
          <w:color w:val="002060"/>
        </w:rPr>
        <w:t xml:space="preserve"> MANAGE</w:t>
      </w:r>
      <w:r>
        <w:rPr>
          <w:rStyle w:val="IntenseReference"/>
          <w:color w:val="002060"/>
        </w:rPr>
        <w:t>R</w:t>
      </w:r>
      <w:bookmarkEnd w:id="159"/>
    </w:p>
    <w:p w14:paraId="3AEA3133" w14:textId="0B453A6E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>XBOX LIVE AUTH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>XBOX LIVE AUTH MANAGER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D4F9AF1" w14:textId="20FDB2B3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XBOX LIVE </w:t>
      </w:r>
      <w:r>
        <w:rPr>
          <w:rStyle w:val="IntenseReference"/>
          <w:color w:val="002060"/>
        </w:rPr>
        <w:t>GAME SAVE</w:t>
      </w:r>
    </w:p>
    <w:p w14:paraId="51F80377" w14:textId="351A3CC3" w:rsidR="005F595E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 xml:space="preserve">XBOX LIVE </w:t>
      </w:r>
      <w:r>
        <w:rPr>
          <w:u w:val="single"/>
        </w:rPr>
        <w:t>GAME SAVE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 xml:space="preserve">XBOX LIVE </w:t>
      </w:r>
      <w:r>
        <w:rPr>
          <w:b/>
          <w:bCs/>
          <w:color w:val="FF0000"/>
        </w:rPr>
        <w:t>GAME SAVE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032D49" w14:textId="151ECA6F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XBOX LIVE </w:t>
      </w:r>
      <w:r>
        <w:rPr>
          <w:rStyle w:val="IntenseReference"/>
          <w:color w:val="002060"/>
        </w:rPr>
        <w:t>NETWORKING SERVICE</w:t>
      </w:r>
    </w:p>
    <w:p w14:paraId="31ED302C" w14:textId="289F16D4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 xml:space="preserve">XBOX LIVE </w:t>
      </w:r>
      <w:r>
        <w:rPr>
          <w:u w:val="single"/>
        </w:rPr>
        <w:t>NETWORKING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 xml:space="preserve">XBOX LIVE </w:t>
      </w:r>
      <w:r>
        <w:rPr>
          <w:b/>
          <w:bCs/>
          <w:color w:val="FF0000"/>
        </w:rPr>
        <w:t>NETWORING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99D071" w14:textId="77777777" w:rsidR="005F595E" w:rsidRPr="006C5F95" w:rsidRDefault="005F595E" w:rsidP="005F595E">
      <w:pPr>
        <w:ind w:left="720" w:hanging="360"/>
        <w:jc w:val="both"/>
      </w:pPr>
    </w:p>
    <w:p w14:paraId="757C677A" w14:textId="77777777" w:rsidR="00C477F8" w:rsidRPr="006C5F95" w:rsidRDefault="00C477F8" w:rsidP="00071221">
      <w:pPr>
        <w:ind w:left="720" w:hanging="360"/>
        <w:jc w:val="both"/>
      </w:pP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518F" w14:textId="77777777" w:rsidR="00382758" w:rsidRDefault="00382758" w:rsidP="005B7682">
      <w:pPr>
        <w:spacing w:after="0" w:line="240" w:lineRule="auto"/>
      </w:pPr>
      <w:r>
        <w:separator/>
      </w:r>
    </w:p>
  </w:endnote>
  <w:endnote w:type="continuationSeparator" w:id="0">
    <w:p w14:paraId="0149824D" w14:textId="77777777" w:rsidR="00382758" w:rsidRDefault="003827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7E11" w14:textId="77777777" w:rsidR="00382758" w:rsidRDefault="00382758" w:rsidP="005B7682">
      <w:pPr>
        <w:spacing w:after="0" w:line="240" w:lineRule="auto"/>
      </w:pPr>
      <w:r>
        <w:separator/>
      </w:r>
    </w:p>
  </w:footnote>
  <w:footnote w:type="continuationSeparator" w:id="0">
    <w:p w14:paraId="19EBFF71" w14:textId="77777777" w:rsidR="00382758" w:rsidRDefault="003827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14879</Words>
  <Characters>84815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2022-11-05T00:24:00Z</cp:lastPrinted>
  <dcterms:created xsi:type="dcterms:W3CDTF">2022-11-24T18:29:00Z</dcterms:created>
  <dcterms:modified xsi:type="dcterms:W3CDTF">2022-11-24T18:36:00Z</dcterms:modified>
</cp:coreProperties>
</file>