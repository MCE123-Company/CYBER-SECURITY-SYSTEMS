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0F0D52D0"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EEAE4F1" w:rsidR="00074C5F" w:rsidRDefault="00834CE8" w:rsidP="00B111EA">
      <w:pPr>
        <w:jc w:val="center"/>
        <w:rPr>
          <w:bCs/>
          <w:sz w:val="28"/>
          <w:szCs w:val="28"/>
        </w:rPr>
      </w:pPr>
      <w:r>
        <w:rPr>
          <w:bCs/>
          <w:sz w:val="28"/>
          <w:szCs w:val="28"/>
        </w:rPr>
        <w:t>9/18/2022 5:16:04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4F8F59D4" w14:textId="481E1E13" w:rsidR="000229F9" w:rsidRPr="00EA1D15" w:rsidRDefault="00AF4EFE" w:rsidP="00EA1D15">
      <w:pPr>
        <w:jc w:val="both"/>
        <w:rPr>
          <w:rStyle w:val="SubtleReference"/>
        </w:rPr>
      </w:pPr>
      <w:r>
        <w:rPr>
          <w:rStyle w:val="SubtleReference"/>
        </w:rPr>
        <w:t>Component used on contract from MCE123, owned outright by Patrick R. McElhiney.</w:t>
      </w:r>
      <w:r w:rsidR="000229F9"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10DFF3E4" w:rsidR="00387E71" w:rsidRPr="007C137E" w:rsidRDefault="00387E71" w:rsidP="00387E71">
      <w:pPr>
        <w:ind w:left="360" w:hanging="360"/>
        <w:jc w:val="both"/>
        <w:rPr>
          <w:b/>
          <w:bCs/>
        </w:rPr>
      </w:pPr>
      <w:r w:rsidRPr="00490809">
        <w:rPr>
          <w:b/>
          <w:bCs/>
          <w:color w:val="92D050"/>
          <w:rPrChange w:id="0" w:author="Patrick McElhiney" w:date="2022-09-25T14:24:00Z">
            <w:rPr>
              <w:b/>
              <w:bCs/>
            </w:rPr>
          </w:rPrChange>
        </w:rPr>
        <w:t>DON’T DO</w:t>
      </w:r>
      <w:r w:rsidRPr="007C137E">
        <w:rPr>
          <w:b/>
          <w:bCs/>
        </w:rPr>
        <w:t xml:space="preserve"> </w:t>
      </w:r>
      <w:r w:rsidRPr="00490809">
        <w:rPr>
          <w:b/>
          <w:bCs/>
          <w:color w:val="FF0000"/>
          <w:rPrChange w:id="1" w:author="Patrick McElhiney" w:date="2022-09-25T14:24:00Z">
            <w:rPr>
              <w:b/>
              <w:bCs/>
            </w:rPr>
          </w:rPrChange>
        </w:rPr>
        <w:t>ANYTHING BAD</w:t>
      </w:r>
      <w:r w:rsidRPr="007C137E">
        <w:rPr>
          <w:b/>
          <w:bCs/>
        </w:rPr>
        <w:t xml:space="preserve">, </w:t>
      </w:r>
      <w:r w:rsidRPr="00490809">
        <w:rPr>
          <w:b/>
          <w:bCs/>
          <w:color w:val="00B0F0"/>
          <w:rPrChange w:id="2" w:author="Patrick McElhiney" w:date="2022-09-25T14:24:00Z">
            <w:rPr>
              <w:b/>
              <w:bCs/>
            </w:rPr>
          </w:rPrChange>
        </w:rPr>
        <w:t>EXPLICITLY-IMPLICITLY DEFINED</w:t>
      </w:r>
      <w:ins w:id="3" w:author="Patrick McElhiney" w:date="2022-09-25T14:22:00Z">
        <w:r w:rsidR="00490809">
          <w:rPr>
            <w:b/>
            <w:bCs/>
          </w:rPr>
          <w:t xml:space="preserve">, </w:t>
        </w:r>
        <w:r w:rsidR="00490809" w:rsidRPr="00490809">
          <w:rPr>
            <w:b/>
            <w:bCs/>
            <w:color w:val="00B0F0"/>
            <w:rPrChange w:id="4" w:author="Patrick McElhiney" w:date="2022-09-25T14:24:00Z">
              <w:rPr>
                <w:b/>
                <w:bCs/>
              </w:rPr>
            </w:rPrChange>
          </w:rPr>
          <w:t>IMPLICITLY DEFINED</w:t>
        </w:r>
        <w:r w:rsidR="00490809">
          <w:rPr>
            <w:b/>
            <w:bCs/>
          </w:rPr>
          <w:t xml:space="preserve">, </w:t>
        </w:r>
      </w:ins>
      <w:ins w:id="5" w:author="Patrick McElhiney" w:date="2022-09-25T14:24:00Z">
        <w:r w:rsidR="00490809">
          <w:rPr>
            <w:b/>
            <w:bCs/>
          </w:rPr>
          <w:t xml:space="preserve">                 </w:t>
        </w:r>
      </w:ins>
      <w:ins w:id="6" w:author="Patrick McElhiney" w:date="2022-09-25T14:22:00Z">
        <w:r w:rsidR="00490809" w:rsidRPr="00490809">
          <w:rPr>
            <w:b/>
            <w:bCs/>
            <w:color w:val="00B0F0"/>
            <w:rPrChange w:id="7" w:author="Patrick McElhiney" w:date="2022-09-25T14:24:00Z">
              <w:rPr>
                <w:b/>
                <w:bCs/>
              </w:rPr>
            </w:rPrChange>
          </w:rPr>
          <w:t>IMPLICITLY DEFINED</w:t>
        </w:r>
        <w:r w:rsidR="00490809">
          <w:rPr>
            <w:b/>
            <w:bCs/>
          </w:rPr>
          <w:t xml:space="preserve">, </w:t>
        </w:r>
        <w:r w:rsidR="00490809" w:rsidRPr="00490809">
          <w:rPr>
            <w:b/>
            <w:bCs/>
            <w:color w:val="00B0F0"/>
            <w:rPrChange w:id="8" w:author="Patrick McElhiney" w:date="2022-09-25T14:24:00Z">
              <w:rPr>
                <w:b/>
                <w:bCs/>
              </w:rPr>
            </w:rPrChange>
          </w:rPr>
          <w:t>IMPLICITLY DEFINED</w:t>
        </w:r>
        <w:r w:rsidR="00490809">
          <w:rPr>
            <w:b/>
            <w:bCs/>
          </w:rPr>
          <w:t xml:space="preserve">, </w:t>
        </w:r>
        <w:r w:rsidR="00490809" w:rsidRPr="00490809">
          <w:rPr>
            <w:b/>
            <w:bCs/>
            <w:color w:val="00B0F0"/>
            <w:rPrChange w:id="9" w:author="Patrick McElhiney" w:date="2022-09-25T14:25:00Z">
              <w:rPr>
                <w:b/>
                <w:bCs/>
              </w:rPr>
            </w:rPrChange>
          </w:rPr>
          <w:t>IMPLICITLY DEFINED</w:t>
        </w:r>
        <w:r w:rsidR="00490809">
          <w:rPr>
            <w:b/>
            <w:bCs/>
          </w:rPr>
          <w:t xml:space="preserve">, </w:t>
        </w:r>
        <w:r w:rsidR="00490809" w:rsidRPr="00490809">
          <w:rPr>
            <w:b/>
            <w:bCs/>
            <w:color w:val="00B0F0"/>
            <w:rPrChange w:id="10" w:author="Patrick McElhiney" w:date="2022-09-25T14:25:00Z">
              <w:rPr>
                <w:b/>
                <w:bCs/>
              </w:rPr>
            </w:rPrChange>
          </w:rPr>
          <w:t>IMPLICITLY DEFINED</w:t>
        </w:r>
        <w:r w:rsidR="00490809">
          <w:rPr>
            <w:b/>
            <w:bCs/>
          </w:rPr>
          <w:t xml:space="preserve">, </w:t>
        </w:r>
      </w:ins>
      <w:ins w:id="11" w:author="Patrick McElhiney" w:date="2022-09-25T14:25:00Z">
        <w:r w:rsidR="00490809">
          <w:rPr>
            <w:b/>
            <w:bCs/>
          </w:rPr>
          <w:t xml:space="preserve">    </w:t>
        </w:r>
      </w:ins>
      <w:ins w:id="12" w:author="Patrick McElhiney" w:date="2022-09-25T14:22:00Z">
        <w:r w:rsidR="00490809" w:rsidRPr="00490809">
          <w:rPr>
            <w:b/>
            <w:bCs/>
            <w:color w:val="00B0F0"/>
            <w:rPrChange w:id="13" w:author="Patrick McElhiney" w:date="2022-09-25T14:25:00Z">
              <w:rPr>
                <w:b/>
                <w:bCs/>
              </w:rPr>
            </w:rPrChange>
          </w:rPr>
          <w:t>IMPLICITLY DEFINED</w:t>
        </w:r>
        <w:r w:rsidR="00490809">
          <w:rPr>
            <w:b/>
            <w:bCs/>
          </w:rPr>
          <w:t xml:space="preserve">, </w:t>
        </w:r>
        <w:r w:rsidR="00490809" w:rsidRPr="00490809">
          <w:rPr>
            <w:b/>
            <w:bCs/>
            <w:color w:val="00B0F0"/>
            <w:rPrChange w:id="14" w:author="Patrick McElhiney" w:date="2022-09-25T14:25:00Z">
              <w:rPr>
                <w:b/>
                <w:bCs/>
              </w:rPr>
            </w:rPrChange>
          </w:rPr>
          <w:t>IMPLICITLY DEFINED</w:t>
        </w:r>
        <w:r w:rsidR="00490809">
          <w:rPr>
            <w:b/>
            <w:bCs/>
          </w:rPr>
          <w:t xml:space="preserve">, </w:t>
        </w:r>
        <w:r w:rsidR="00490809" w:rsidRPr="00490809">
          <w:rPr>
            <w:b/>
            <w:bCs/>
            <w:color w:val="00B0F0"/>
            <w:rPrChange w:id="15" w:author="Patrick McElhiney" w:date="2022-09-25T14:25:00Z">
              <w:rPr>
                <w:b/>
                <w:bCs/>
              </w:rPr>
            </w:rPrChange>
          </w:rPr>
          <w:t>IMPLICITLY DEFINED</w:t>
        </w:r>
        <w:r w:rsidR="00490809">
          <w:rPr>
            <w:b/>
            <w:bCs/>
          </w:rPr>
          <w:t xml:space="preserve">, </w:t>
        </w:r>
        <w:r w:rsidR="00490809" w:rsidRPr="00490809">
          <w:rPr>
            <w:b/>
            <w:bCs/>
            <w:color w:val="00B0F0"/>
            <w:rPrChange w:id="16" w:author="Patrick McElhiney" w:date="2022-09-25T14:25:00Z">
              <w:rPr>
                <w:b/>
                <w:bCs/>
              </w:rPr>
            </w:rPrChange>
          </w:rPr>
          <w:t>IMPLICITLY DEFINED</w:t>
        </w:r>
        <w:r w:rsidR="00490809">
          <w:rPr>
            <w:b/>
            <w:bCs/>
          </w:rPr>
          <w:t xml:space="preserve">, </w:t>
        </w:r>
      </w:ins>
      <w:ins w:id="17" w:author="Patrick McElhiney" w:date="2022-09-25T14:25:00Z">
        <w:r w:rsidR="00490809">
          <w:rPr>
            <w:b/>
            <w:bCs/>
          </w:rPr>
          <w:t xml:space="preserve">    </w:t>
        </w:r>
      </w:ins>
      <w:ins w:id="18" w:author="Patrick McElhiney" w:date="2022-09-25T14:22:00Z">
        <w:r w:rsidR="00490809" w:rsidRPr="00490809">
          <w:rPr>
            <w:b/>
            <w:bCs/>
            <w:color w:val="00B0F0"/>
            <w:rPrChange w:id="19" w:author="Patrick McElhiney" w:date="2022-09-25T14:25:00Z">
              <w:rPr>
                <w:b/>
                <w:bCs/>
              </w:rPr>
            </w:rPrChange>
          </w:rPr>
          <w:t>IMPLICITLY DEFINED</w:t>
        </w:r>
        <w:r w:rsidR="00490809">
          <w:rPr>
            <w:b/>
            <w:bCs/>
          </w:rPr>
          <w:t xml:space="preserve">, </w:t>
        </w:r>
        <w:r w:rsidR="00490809" w:rsidRPr="00490809">
          <w:rPr>
            <w:b/>
            <w:bCs/>
            <w:color w:val="00B0F0"/>
            <w:rPrChange w:id="20" w:author="Patrick McElhiney" w:date="2022-09-25T14:25:00Z">
              <w:rPr>
                <w:b/>
                <w:bCs/>
              </w:rPr>
            </w:rPrChange>
          </w:rPr>
          <w:t>IMPLICITLY DEFINED</w:t>
        </w:r>
        <w:r w:rsidR="00490809">
          <w:rPr>
            <w:b/>
            <w:bCs/>
          </w:rPr>
          <w:t xml:space="preserve">, </w:t>
        </w:r>
        <w:r w:rsidR="00490809" w:rsidRPr="00490809">
          <w:rPr>
            <w:b/>
            <w:bCs/>
            <w:color w:val="00B0F0"/>
            <w:rPrChange w:id="21" w:author="Patrick McElhiney" w:date="2022-09-25T14:25:00Z">
              <w:rPr>
                <w:b/>
                <w:bCs/>
              </w:rPr>
            </w:rPrChange>
          </w:rPr>
          <w:t>IMPLICITLY DEFINED</w:t>
        </w:r>
        <w:r w:rsidR="00490809">
          <w:rPr>
            <w:b/>
            <w:bCs/>
          </w:rPr>
          <w:t xml:space="preserve">, </w:t>
        </w:r>
        <w:r w:rsidR="00490809" w:rsidRPr="00490809">
          <w:rPr>
            <w:b/>
            <w:bCs/>
            <w:color w:val="00B0F0"/>
            <w:rPrChange w:id="22" w:author="Patrick McElhiney" w:date="2022-09-25T14:25:00Z">
              <w:rPr>
                <w:b/>
                <w:bCs/>
              </w:rPr>
            </w:rPrChange>
          </w:rPr>
          <w:t>IMPLICITLY DEFINED</w:t>
        </w:r>
        <w:r w:rsidR="00490809">
          <w:rPr>
            <w:b/>
            <w:bCs/>
          </w:rPr>
          <w:t xml:space="preserve">, </w:t>
        </w:r>
      </w:ins>
      <w:ins w:id="23" w:author="Patrick McElhiney" w:date="2022-09-25T14:25:00Z">
        <w:r w:rsidR="00490809">
          <w:rPr>
            <w:b/>
            <w:bCs/>
          </w:rPr>
          <w:t xml:space="preserve">    </w:t>
        </w:r>
      </w:ins>
      <w:ins w:id="24" w:author="Patrick McElhiney" w:date="2022-09-25T14:22:00Z">
        <w:r w:rsidR="00490809" w:rsidRPr="00490809">
          <w:rPr>
            <w:b/>
            <w:bCs/>
            <w:color w:val="00B0F0"/>
            <w:rPrChange w:id="25" w:author="Patrick McElhiney" w:date="2022-09-25T14:25:00Z">
              <w:rPr>
                <w:b/>
                <w:bCs/>
              </w:rPr>
            </w:rPrChange>
          </w:rPr>
          <w:t>IMPLICITLY DEFINED</w:t>
        </w:r>
        <w:r w:rsidR="00490809">
          <w:rPr>
            <w:b/>
            <w:bCs/>
          </w:rPr>
          <w:t xml:space="preserve">, </w:t>
        </w:r>
        <w:r w:rsidR="00490809" w:rsidRPr="00490809">
          <w:rPr>
            <w:b/>
            <w:bCs/>
            <w:color w:val="00B0F0"/>
            <w:rPrChange w:id="26" w:author="Patrick McElhiney" w:date="2022-09-25T14:25:00Z">
              <w:rPr>
                <w:b/>
                <w:bCs/>
              </w:rPr>
            </w:rPrChange>
          </w:rPr>
          <w:t>IMPLICITLY DEFINED</w:t>
        </w:r>
        <w:r w:rsidR="00490809">
          <w:rPr>
            <w:b/>
            <w:bCs/>
          </w:rPr>
          <w:t xml:space="preserve">, </w:t>
        </w:r>
        <w:r w:rsidR="00490809" w:rsidRPr="00490809">
          <w:rPr>
            <w:b/>
            <w:bCs/>
            <w:color w:val="00B0F0"/>
            <w:rPrChange w:id="27" w:author="Patrick McElhiney" w:date="2022-09-25T14:25:00Z">
              <w:rPr>
                <w:b/>
                <w:bCs/>
              </w:rPr>
            </w:rPrChange>
          </w:rPr>
          <w:t>IMPLICITLY DEFINED</w:t>
        </w:r>
        <w:r w:rsidR="00490809">
          <w:rPr>
            <w:b/>
            <w:bCs/>
          </w:rPr>
          <w:t xml:space="preserve">, </w:t>
        </w:r>
        <w:r w:rsidR="00490809" w:rsidRPr="00490809">
          <w:rPr>
            <w:b/>
            <w:bCs/>
            <w:color w:val="00B0F0"/>
            <w:rPrChange w:id="28" w:author="Patrick McElhiney" w:date="2022-09-25T14:25:00Z">
              <w:rPr>
                <w:b/>
                <w:bCs/>
              </w:rPr>
            </w:rPrChange>
          </w:rPr>
          <w:t>IMPLICITLY DEFINED</w:t>
        </w:r>
        <w:r w:rsidR="00490809">
          <w:rPr>
            <w:b/>
            <w:bCs/>
          </w:rPr>
          <w:t xml:space="preserve">, </w:t>
        </w:r>
      </w:ins>
      <w:ins w:id="29" w:author="Patrick McElhiney" w:date="2022-09-25T14:25:00Z">
        <w:r w:rsidR="00490809">
          <w:rPr>
            <w:b/>
            <w:bCs/>
          </w:rPr>
          <w:t xml:space="preserve">   </w:t>
        </w:r>
      </w:ins>
      <w:ins w:id="30" w:author="Patrick McElhiney" w:date="2022-09-25T14:22:00Z">
        <w:r w:rsidR="00490809" w:rsidRPr="00490809">
          <w:rPr>
            <w:b/>
            <w:bCs/>
            <w:color w:val="00B0F0"/>
            <w:rPrChange w:id="31" w:author="Patrick McElhiney" w:date="2022-09-25T14:25:00Z">
              <w:rPr>
                <w:b/>
                <w:bCs/>
              </w:rPr>
            </w:rPrChange>
          </w:rPr>
          <w:t>IMPLICITLY DEFINED</w:t>
        </w:r>
        <w:r w:rsidR="00490809">
          <w:rPr>
            <w:b/>
            <w:bCs/>
          </w:rPr>
          <w:t xml:space="preserve">, </w:t>
        </w:r>
        <w:r w:rsidR="00490809" w:rsidRPr="00490809">
          <w:rPr>
            <w:b/>
            <w:bCs/>
            <w:color w:val="00B0F0"/>
            <w:rPrChange w:id="32" w:author="Patrick McElhiney" w:date="2022-09-25T14:26:00Z">
              <w:rPr>
                <w:b/>
                <w:bCs/>
              </w:rPr>
            </w:rPrChange>
          </w:rPr>
          <w:t>IMPLICITLY DEFINED</w:t>
        </w:r>
        <w:r w:rsidR="00490809">
          <w:rPr>
            <w:b/>
            <w:bCs/>
          </w:rPr>
          <w:t xml:space="preserve">, </w:t>
        </w:r>
        <w:r w:rsidR="00490809" w:rsidRPr="00490809">
          <w:rPr>
            <w:b/>
            <w:bCs/>
            <w:color w:val="00B0F0"/>
            <w:rPrChange w:id="33" w:author="Patrick McElhiney" w:date="2022-09-25T14:26:00Z">
              <w:rPr>
                <w:b/>
                <w:bCs/>
              </w:rPr>
            </w:rPrChange>
          </w:rPr>
          <w:t>IMPLICITLY DEFINED</w:t>
        </w:r>
        <w:r w:rsidR="00490809">
          <w:rPr>
            <w:b/>
            <w:bCs/>
          </w:rPr>
          <w:t xml:space="preserve">, </w:t>
        </w:r>
        <w:r w:rsidR="00490809" w:rsidRPr="00490809">
          <w:rPr>
            <w:b/>
            <w:bCs/>
            <w:color w:val="00B0F0"/>
            <w:rPrChange w:id="34" w:author="Patrick McElhiney" w:date="2022-09-25T14:26:00Z">
              <w:rPr>
                <w:b/>
                <w:bCs/>
              </w:rPr>
            </w:rPrChange>
          </w:rPr>
          <w:t>IMPLICITLY DEFINED</w:t>
        </w:r>
        <w:r w:rsidR="00490809">
          <w:rPr>
            <w:b/>
            <w:bCs/>
          </w:rPr>
          <w:t xml:space="preserve">, </w:t>
        </w:r>
      </w:ins>
      <w:ins w:id="35" w:author="Patrick McElhiney" w:date="2022-09-25T14:26:00Z">
        <w:r w:rsidR="00490809">
          <w:rPr>
            <w:b/>
            <w:bCs/>
          </w:rPr>
          <w:t xml:space="preserve">   </w:t>
        </w:r>
      </w:ins>
      <w:ins w:id="36" w:author="Patrick McElhiney" w:date="2022-09-25T14:22:00Z">
        <w:r w:rsidR="00490809" w:rsidRPr="00490809">
          <w:rPr>
            <w:b/>
            <w:bCs/>
            <w:color w:val="00B0F0"/>
            <w:rPrChange w:id="37" w:author="Patrick McElhiney" w:date="2022-09-25T14:26:00Z">
              <w:rPr>
                <w:b/>
                <w:bCs/>
              </w:rPr>
            </w:rPrChange>
          </w:rPr>
          <w:t>IMPLICITLY DEFINED</w:t>
        </w:r>
        <w:r w:rsidR="00490809">
          <w:rPr>
            <w:b/>
            <w:bCs/>
          </w:rPr>
          <w:t xml:space="preserve">, </w:t>
        </w:r>
        <w:r w:rsidR="00490809" w:rsidRPr="00490809">
          <w:rPr>
            <w:b/>
            <w:bCs/>
            <w:color w:val="00B0F0"/>
            <w:rPrChange w:id="38" w:author="Patrick McElhiney" w:date="2022-09-25T14:26:00Z">
              <w:rPr>
                <w:b/>
                <w:bCs/>
              </w:rPr>
            </w:rPrChange>
          </w:rPr>
          <w:t>IMPLICITLY DEFINED</w:t>
        </w:r>
        <w:r w:rsidR="00490809">
          <w:rPr>
            <w:b/>
            <w:bCs/>
          </w:rPr>
          <w:t xml:space="preserve">, </w:t>
        </w:r>
        <w:r w:rsidR="00490809" w:rsidRPr="00490809">
          <w:rPr>
            <w:b/>
            <w:bCs/>
            <w:color w:val="00B0F0"/>
            <w:rPrChange w:id="39" w:author="Patrick McElhiney" w:date="2022-09-25T14:26:00Z">
              <w:rPr>
                <w:b/>
                <w:bCs/>
              </w:rPr>
            </w:rPrChange>
          </w:rPr>
          <w:t>IMPLICITLY DEFINED</w:t>
        </w:r>
        <w:r w:rsidR="00490809">
          <w:rPr>
            <w:b/>
            <w:bCs/>
          </w:rPr>
          <w:t xml:space="preserve">, </w:t>
        </w:r>
        <w:r w:rsidR="00490809" w:rsidRPr="00490809">
          <w:rPr>
            <w:b/>
            <w:bCs/>
            <w:color w:val="00B0F0"/>
            <w:rPrChange w:id="40" w:author="Patrick McElhiney" w:date="2022-09-25T14:26:00Z">
              <w:rPr>
                <w:b/>
                <w:bCs/>
              </w:rPr>
            </w:rPrChange>
          </w:rPr>
          <w:t>IMPLICITLY DEFINED</w:t>
        </w:r>
        <w:r w:rsidR="00490809">
          <w:rPr>
            <w:b/>
            <w:bCs/>
          </w:rPr>
          <w:t xml:space="preserve">, </w:t>
        </w:r>
      </w:ins>
      <w:ins w:id="41" w:author="Patrick McElhiney" w:date="2022-09-25T14:26:00Z">
        <w:r w:rsidR="00490809">
          <w:rPr>
            <w:b/>
            <w:bCs/>
          </w:rPr>
          <w:t xml:space="preserve">    </w:t>
        </w:r>
      </w:ins>
      <w:ins w:id="42" w:author="Patrick McElhiney" w:date="2022-09-25T14:22:00Z">
        <w:r w:rsidR="00490809" w:rsidRPr="00490809">
          <w:rPr>
            <w:b/>
            <w:bCs/>
            <w:color w:val="00B0F0"/>
            <w:rPrChange w:id="43" w:author="Patrick McElhiney" w:date="2022-09-25T14:26:00Z">
              <w:rPr>
                <w:b/>
                <w:bCs/>
              </w:rPr>
            </w:rPrChange>
          </w:rPr>
          <w:t>IMPLICITLY DEFINED</w:t>
        </w:r>
        <w:r w:rsidR="00490809">
          <w:rPr>
            <w:b/>
            <w:bCs/>
          </w:rPr>
          <w:t xml:space="preserve">, </w:t>
        </w:r>
        <w:r w:rsidR="00490809" w:rsidRPr="00490809">
          <w:rPr>
            <w:b/>
            <w:bCs/>
            <w:color w:val="00B0F0"/>
            <w:rPrChange w:id="44" w:author="Patrick McElhiney" w:date="2022-09-25T14:26:00Z">
              <w:rPr>
                <w:b/>
                <w:bCs/>
              </w:rPr>
            </w:rPrChange>
          </w:rPr>
          <w:t>IMPLICITLY DEFINED</w:t>
        </w:r>
        <w:r w:rsidR="00490809">
          <w:rPr>
            <w:b/>
            <w:bCs/>
          </w:rPr>
          <w:t xml:space="preserve">, </w:t>
        </w:r>
        <w:r w:rsidR="00490809" w:rsidRPr="00490809">
          <w:rPr>
            <w:b/>
            <w:bCs/>
            <w:color w:val="00B0F0"/>
            <w:rPrChange w:id="45" w:author="Patrick McElhiney" w:date="2022-09-25T14:26:00Z">
              <w:rPr>
                <w:b/>
                <w:bCs/>
              </w:rPr>
            </w:rPrChange>
          </w:rPr>
          <w:t>IMPLICITLY</w:t>
        </w:r>
        <w:r w:rsidR="00490809" w:rsidRPr="00490809">
          <w:rPr>
            <w:b/>
            <w:bCs/>
            <w:color w:val="00B0F0"/>
            <w:rPrChange w:id="46" w:author="Patrick McElhiney" w:date="2022-09-25T14:26:00Z">
              <w:rPr>
                <w:b/>
                <w:bCs/>
              </w:rPr>
            </w:rPrChange>
          </w:rPr>
          <w:t>-EXPL</w:t>
        </w:r>
      </w:ins>
      <w:ins w:id="47" w:author="Patrick McElhiney" w:date="2022-09-25T14:23:00Z">
        <w:r w:rsidR="00490809" w:rsidRPr="00490809">
          <w:rPr>
            <w:b/>
            <w:bCs/>
            <w:color w:val="00B0F0"/>
            <w:rPrChange w:id="48" w:author="Patrick McElhiney" w:date="2022-09-25T14:26:00Z">
              <w:rPr>
                <w:b/>
                <w:bCs/>
              </w:rPr>
            </w:rPrChange>
          </w:rPr>
          <w:t>ICITLY</w:t>
        </w:r>
      </w:ins>
      <w:ins w:id="49" w:author="Patrick McElhiney" w:date="2022-09-25T14:22:00Z">
        <w:r w:rsidR="00490809" w:rsidRPr="00490809">
          <w:rPr>
            <w:b/>
            <w:bCs/>
            <w:color w:val="00B0F0"/>
            <w:rPrChange w:id="50" w:author="Patrick McElhiney" w:date="2022-09-25T14:26:00Z">
              <w:rPr>
                <w:b/>
                <w:bCs/>
              </w:rPr>
            </w:rPrChange>
          </w:rPr>
          <w:t xml:space="preserve"> DEFINED</w:t>
        </w:r>
      </w:ins>
      <w:r w:rsidRPr="007C137E">
        <w:rPr>
          <w:b/>
          <w:bCs/>
        </w:rPr>
        <w:t>.</w:t>
      </w:r>
    </w:p>
    <w:p w14:paraId="6E1A6CC2" w14:textId="25ADC6DD" w:rsidR="00387E71" w:rsidRPr="007C137E" w:rsidRDefault="00387E71" w:rsidP="00387E71">
      <w:pPr>
        <w:ind w:left="360" w:hanging="360"/>
        <w:jc w:val="both"/>
        <w:rPr>
          <w:b/>
          <w:bCs/>
        </w:rPr>
      </w:pPr>
      <w:r w:rsidRPr="00490809">
        <w:rPr>
          <w:b/>
          <w:bCs/>
          <w:color w:val="92D050"/>
          <w:rPrChange w:id="51" w:author="Patrick McElhiney" w:date="2022-09-25T14:26:00Z">
            <w:rPr>
              <w:b/>
              <w:bCs/>
            </w:rPr>
          </w:rPrChange>
        </w:rPr>
        <w:t>DON’T DO</w:t>
      </w:r>
      <w:r w:rsidRPr="007C137E">
        <w:rPr>
          <w:b/>
          <w:bCs/>
        </w:rPr>
        <w:t xml:space="preserve"> </w:t>
      </w:r>
      <w:r w:rsidRPr="000E3551">
        <w:rPr>
          <w:b/>
          <w:bCs/>
          <w:color w:val="FF0000"/>
          <w:rPrChange w:id="52" w:author="Patrick McElhiney" w:date="2022-09-25T14:26:00Z">
            <w:rPr>
              <w:b/>
              <w:bCs/>
            </w:rPr>
          </w:rPrChange>
        </w:rPr>
        <w:t>ANYTHING AT ALL, LITERALLY, BAD</w:t>
      </w:r>
      <w:ins w:id="53" w:author="Patrick McElhiney" w:date="2022-09-25T14:23:00Z">
        <w:r w:rsidR="00490809" w:rsidRPr="007C137E">
          <w:rPr>
            <w:b/>
            <w:bCs/>
          </w:rPr>
          <w:t xml:space="preserve">, </w:t>
        </w:r>
        <w:r w:rsidR="00490809" w:rsidRPr="000E3551">
          <w:rPr>
            <w:b/>
            <w:bCs/>
            <w:color w:val="00B0F0"/>
            <w:rPrChange w:id="54" w:author="Patrick McElhiney" w:date="2022-09-25T14:27:00Z">
              <w:rPr>
                <w:b/>
                <w:bCs/>
              </w:rPr>
            </w:rPrChange>
          </w:rPr>
          <w:t>EXPLICITLY-IMPLICITLY DEFINED</w:t>
        </w:r>
        <w:r w:rsidR="00490809">
          <w:rPr>
            <w:b/>
            <w:bCs/>
          </w:rPr>
          <w:t xml:space="preserve">, </w:t>
        </w:r>
        <w:r w:rsidR="00490809" w:rsidRPr="000E3551">
          <w:rPr>
            <w:b/>
            <w:bCs/>
            <w:color w:val="00B0F0"/>
            <w:rPrChange w:id="55" w:author="Patrick McElhiney" w:date="2022-09-25T14:27:00Z">
              <w:rPr>
                <w:b/>
                <w:bCs/>
              </w:rPr>
            </w:rPrChange>
          </w:rPr>
          <w:t>IMPLICITLY DEFINED</w:t>
        </w:r>
        <w:r w:rsidR="00490809">
          <w:rPr>
            <w:b/>
            <w:bCs/>
          </w:rPr>
          <w:t xml:space="preserve">, </w:t>
        </w:r>
        <w:r w:rsidR="00490809" w:rsidRPr="000E3551">
          <w:rPr>
            <w:b/>
            <w:bCs/>
            <w:color w:val="00B0F0"/>
            <w:rPrChange w:id="56" w:author="Patrick McElhiney" w:date="2022-09-25T14:27:00Z">
              <w:rPr>
                <w:b/>
                <w:bCs/>
              </w:rPr>
            </w:rPrChange>
          </w:rPr>
          <w:t>IMPLICITLY DEFINED</w:t>
        </w:r>
        <w:r w:rsidR="00490809">
          <w:rPr>
            <w:b/>
            <w:bCs/>
          </w:rPr>
          <w:t xml:space="preserve">, </w:t>
        </w:r>
        <w:r w:rsidR="00490809" w:rsidRPr="000E3551">
          <w:rPr>
            <w:b/>
            <w:bCs/>
            <w:color w:val="00B0F0"/>
            <w:rPrChange w:id="57" w:author="Patrick McElhiney" w:date="2022-09-25T14:27:00Z">
              <w:rPr>
                <w:b/>
                <w:bCs/>
              </w:rPr>
            </w:rPrChange>
          </w:rPr>
          <w:t>IMPLICITLY DEFINED</w:t>
        </w:r>
        <w:r w:rsidR="00490809">
          <w:rPr>
            <w:b/>
            <w:bCs/>
          </w:rPr>
          <w:t xml:space="preserve">, </w:t>
        </w:r>
        <w:r w:rsidR="00490809" w:rsidRPr="000E3551">
          <w:rPr>
            <w:b/>
            <w:bCs/>
            <w:color w:val="00B0F0"/>
            <w:rPrChange w:id="58" w:author="Patrick McElhiney" w:date="2022-09-25T14:27:00Z">
              <w:rPr>
                <w:b/>
                <w:bCs/>
              </w:rPr>
            </w:rPrChange>
          </w:rPr>
          <w:t>IMPLICITLY DEFINED</w:t>
        </w:r>
        <w:r w:rsidR="00490809">
          <w:rPr>
            <w:b/>
            <w:bCs/>
          </w:rPr>
          <w:t xml:space="preserve">, </w:t>
        </w:r>
        <w:r w:rsidR="00490809" w:rsidRPr="000E3551">
          <w:rPr>
            <w:b/>
            <w:bCs/>
            <w:color w:val="00B0F0"/>
            <w:rPrChange w:id="59" w:author="Patrick McElhiney" w:date="2022-09-25T14:27:00Z">
              <w:rPr>
                <w:b/>
                <w:bCs/>
              </w:rPr>
            </w:rPrChange>
          </w:rPr>
          <w:t>IMPLICITLY DEFINED</w:t>
        </w:r>
        <w:r w:rsidR="00490809">
          <w:rPr>
            <w:b/>
            <w:bCs/>
          </w:rPr>
          <w:t xml:space="preserve">, </w:t>
        </w:r>
      </w:ins>
      <w:ins w:id="60" w:author="Patrick McElhiney" w:date="2022-09-25T14:27:00Z">
        <w:r w:rsidR="000E3551">
          <w:rPr>
            <w:b/>
            <w:bCs/>
          </w:rPr>
          <w:t xml:space="preserve">   </w:t>
        </w:r>
      </w:ins>
      <w:ins w:id="61" w:author="Patrick McElhiney" w:date="2022-09-25T14:23:00Z">
        <w:r w:rsidR="00490809" w:rsidRPr="000E3551">
          <w:rPr>
            <w:b/>
            <w:bCs/>
            <w:color w:val="00B0F0"/>
            <w:rPrChange w:id="62" w:author="Patrick McElhiney" w:date="2022-09-25T14:27:00Z">
              <w:rPr>
                <w:b/>
                <w:bCs/>
              </w:rPr>
            </w:rPrChange>
          </w:rPr>
          <w:t>IMPLICITLY DEFINED</w:t>
        </w:r>
        <w:r w:rsidR="00490809">
          <w:rPr>
            <w:b/>
            <w:bCs/>
          </w:rPr>
          <w:t xml:space="preserve">, </w:t>
        </w:r>
        <w:r w:rsidR="00490809" w:rsidRPr="000E3551">
          <w:rPr>
            <w:b/>
            <w:bCs/>
            <w:color w:val="00B0F0"/>
            <w:rPrChange w:id="63" w:author="Patrick McElhiney" w:date="2022-09-25T14:27:00Z">
              <w:rPr>
                <w:b/>
                <w:bCs/>
              </w:rPr>
            </w:rPrChange>
          </w:rPr>
          <w:t>IMPLICITLY DEFINED</w:t>
        </w:r>
        <w:r w:rsidR="00490809">
          <w:rPr>
            <w:b/>
            <w:bCs/>
          </w:rPr>
          <w:t xml:space="preserve">, </w:t>
        </w:r>
        <w:r w:rsidR="00490809" w:rsidRPr="000E3551">
          <w:rPr>
            <w:b/>
            <w:bCs/>
            <w:color w:val="00B0F0"/>
            <w:rPrChange w:id="64" w:author="Patrick McElhiney" w:date="2022-09-25T14:27:00Z">
              <w:rPr>
                <w:b/>
                <w:bCs/>
              </w:rPr>
            </w:rPrChange>
          </w:rPr>
          <w:t>IMPLICITLY DEFINED</w:t>
        </w:r>
        <w:r w:rsidR="00490809">
          <w:rPr>
            <w:b/>
            <w:bCs/>
          </w:rPr>
          <w:t xml:space="preserve">, </w:t>
        </w:r>
        <w:r w:rsidR="00490809" w:rsidRPr="000E3551">
          <w:rPr>
            <w:b/>
            <w:bCs/>
            <w:color w:val="00B0F0"/>
            <w:rPrChange w:id="65" w:author="Patrick McElhiney" w:date="2022-09-25T14:27:00Z">
              <w:rPr>
                <w:b/>
                <w:bCs/>
              </w:rPr>
            </w:rPrChange>
          </w:rPr>
          <w:t>IMPLICITLY DEFINED</w:t>
        </w:r>
        <w:r w:rsidR="00490809">
          <w:rPr>
            <w:b/>
            <w:bCs/>
          </w:rPr>
          <w:t xml:space="preserve">, </w:t>
        </w:r>
      </w:ins>
      <w:ins w:id="66" w:author="Patrick McElhiney" w:date="2022-09-25T14:27:00Z">
        <w:r w:rsidR="000E3551">
          <w:rPr>
            <w:b/>
            <w:bCs/>
          </w:rPr>
          <w:t xml:space="preserve">   </w:t>
        </w:r>
      </w:ins>
      <w:ins w:id="67" w:author="Patrick McElhiney" w:date="2022-09-25T14:23:00Z">
        <w:r w:rsidR="00490809" w:rsidRPr="000E3551">
          <w:rPr>
            <w:b/>
            <w:bCs/>
            <w:color w:val="00B0F0"/>
            <w:rPrChange w:id="68" w:author="Patrick McElhiney" w:date="2022-09-25T14:27:00Z">
              <w:rPr>
                <w:b/>
                <w:bCs/>
              </w:rPr>
            </w:rPrChange>
          </w:rPr>
          <w:t>IMPLICITLY DEFINED</w:t>
        </w:r>
        <w:r w:rsidR="00490809">
          <w:rPr>
            <w:b/>
            <w:bCs/>
          </w:rPr>
          <w:t xml:space="preserve">, </w:t>
        </w:r>
        <w:r w:rsidR="00490809" w:rsidRPr="000E3551">
          <w:rPr>
            <w:b/>
            <w:bCs/>
            <w:color w:val="00B0F0"/>
            <w:rPrChange w:id="69" w:author="Patrick McElhiney" w:date="2022-09-25T14:28:00Z">
              <w:rPr>
                <w:b/>
                <w:bCs/>
              </w:rPr>
            </w:rPrChange>
          </w:rPr>
          <w:t>IMPLICITLY DEFINED</w:t>
        </w:r>
        <w:r w:rsidR="00490809">
          <w:rPr>
            <w:b/>
            <w:bCs/>
          </w:rPr>
          <w:t xml:space="preserve">, </w:t>
        </w:r>
        <w:r w:rsidR="00490809" w:rsidRPr="000E3551">
          <w:rPr>
            <w:b/>
            <w:bCs/>
            <w:color w:val="00B0F0"/>
            <w:rPrChange w:id="70" w:author="Patrick McElhiney" w:date="2022-09-25T14:28:00Z">
              <w:rPr>
                <w:b/>
                <w:bCs/>
              </w:rPr>
            </w:rPrChange>
          </w:rPr>
          <w:t>IMPLICITLY DEFINED</w:t>
        </w:r>
        <w:r w:rsidR="00490809">
          <w:rPr>
            <w:b/>
            <w:bCs/>
          </w:rPr>
          <w:t xml:space="preserve">, </w:t>
        </w:r>
        <w:r w:rsidR="00490809" w:rsidRPr="000E3551">
          <w:rPr>
            <w:b/>
            <w:bCs/>
            <w:color w:val="00B0F0"/>
            <w:rPrChange w:id="71" w:author="Patrick McElhiney" w:date="2022-09-25T14:28:00Z">
              <w:rPr>
                <w:b/>
                <w:bCs/>
              </w:rPr>
            </w:rPrChange>
          </w:rPr>
          <w:t>IMPLICITLY DEFINED</w:t>
        </w:r>
        <w:r w:rsidR="00490809">
          <w:rPr>
            <w:b/>
            <w:bCs/>
          </w:rPr>
          <w:t xml:space="preserve">, </w:t>
        </w:r>
      </w:ins>
      <w:ins w:id="72" w:author="Patrick McElhiney" w:date="2022-09-25T14:28:00Z">
        <w:r w:rsidR="000E3551">
          <w:rPr>
            <w:b/>
            <w:bCs/>
          </w:rPr>
          <w:t xml:space="preserve">   </w:t>
        </w:r>
      </w:ins>
      <w:ins w:id="73" w:author="Patrick McElhiney" w:date="2022-09-25T14:23:00Z">
        <w:r w:rsidR="00490809" w:rsidRPr="000E3551">
          <w:rPr>
            <w:b/>
            <w:bCs/>
            <w:color w:val="00B0F0"/>
            <w:rPrChange w:id="74" w:author="Patrick McElhiney" w:date="2022-09-25T14:28:00Z">
              <w:rPr>
                <w:b/>
                <w:bCs/>
              </w:rPr>
            </w:rPrChange>
          </w:rPr>
          <w:t>IMPLICITLY DEFINED</w:t>
        </w:r>
        <w:r w:rsidR="00490809">
          <w:rPr>
            <w:b/>
            <w:bCs/>
          </w:rPr>
          <w:t xml:space="preserve">, </w:t>
        </w:r>
        <w:r w:rsidR="00490809" w:rsidRPr="000E3551">
          <w:rPr>
            <w:b/>
            <w:bCs/>
            <w:color w:val="00B0F0"/>
            <w:rPrChange w:id="75" w:author="Patrick McElhiney" w:date="2022-09-25T14:28:00Z">
              <w:rPr>
                <w:b/>
                <w:bCs/>
              </w:rPr>
            </w:rPrChange>
          </w:rPr>
          <w:t>IMPLICITLY DEFINED</w:t>
        </w:r>
        <w:r w:rsidR="00490809">
          <w:rPr>
            <w:b/>
            <w:bCs/>
          </w:rPr>
          <w:t xml:space="preserve">, </w:t>
        </w:r>
        <w:r w:rsidR="00490809" w:rsidRPr="000E3551">
          <w:rPr>
            <w:b/>
            <w:bCs/>
            <w:color w:val="00B0F0"/>
            <w:rPrChange w:id="76" w:author="Patrick McElhiney" w:date="2022-09-25T14:28:00Z">
              <w:rPr>
                <w:b/>
                <w:bCs/>
              </w:rPr>
            </w:rPrChange>
          </w:rPr>
          <w:t>IMPLICITLY DEFINED</w:t>
        </w:r>
        <w:r w:rsidR="00490809">
          <w:rPr>
            <w:b/>
            <w:bCs/>
          </w:rPr>
          <w:t xml:space="preserve">, </w:t>
        </w:r>
        <w:r w:rsidR="00490809" w:rsidRPr="000E3551">
          <w:rPr>
            <w:b/>
            <w:bCs/>
            <w:color w:val="00B0F0"/>
            <w:rPrChange w:id="77" w:author="Patrick McElhiney" w:date="2022-09-25T14:28:00Z">
              <w:rPr>
                <w:b/>
                <w:bCs/>
              </w:rPr>
            </w:rPrChange>
          </w:rPr>
          <w:t>IMPLICITLY DEFINED</w:t>
        </w:r>
        <w:r w:rsidR="00490809">
          <w:rPr>
            <w:b/>
            <w:bCs/>
          </w:rPr>
          <w:t xml:space="preserve">, </w:t>
        </w:r>
      </w:ins>
      <w:ins w:id="78" w:author="Patrick McElhiney" w:date="2022-09-25T14:28:00Z">
        <w:r w:rsidR="000E3551">
          <w:rPr>
            <w:b/>
            <w:bCs/>
          </w:rPr>
          <w:t xml:space="preserve">   </w:t>
        </w:r>
      </w:ins>
      <w:ins w:id="79" w:author="Patrick McElhiney" w:date="2022-09-25T14:23:00Z">
        <w:r w:rsidR="00490809" w:rsidRPr="000E3551">
          <w:rPr>
            <w:b/>
            <w:bCs/>
            <w:color w:val="00B0F0"/>
            <w:rPrChange w:id="80" w:author="Patrick McElhiney" w:date="2022-09-25T14:28:00Z">
              <w:rPr>
                <w:b/>
                <w:bCs/>
              </w:rPr>
            </w:rPrChange>
          </w:rPr>
          <w:t>IMPLICITLY DEFINED</w:t>
        </w:r>
        <w:r w:rsidR="00490809">
          <w:rPr>
            <w:b/>
            <w:bCs/>
          </w:rPr>
          <w:t xml:space="preserve">, </w:t>
        </w:r>
        <w:r w:rsidR="00490809" w:rsidRPr="000E3551">
          <w:rPr>
            <w:b/>
            <w:bCs/>
            <w:color w:val="00B0F0"/>
            <w:rPrChange w:id="81" w:author="Patrick McElhiney" w:date="2022-09-25T14:28:00Z">
              <w:rPr>
                <w:b/>
                <w:bCs/>
              </w:rPr>
            </w:rPrChange>
          </w:rPr>
          <w:t>IMPLICITLY DEFINED</w:t>
        </w:r>
        <w:r w:rsidR="00490809">
          <w:rPr>
            <w:b/>
            <w:bCs/>
          </w:rPr>
          <w:t xml:space="preserve">, </w:t>
        </w:r>
        <w:r w:rsidR="00490809" w:rsidRPr="000E3551">
          <w:rPr>
            <w:b/>
            <w:bCs/>
            <w:color w:val="00B0F0"/>
            <w:rPrChange w:id="82" w:author="Patrick McElhiney" w:date="2022-09-25T14:28:00Z">
              <w:rPr>
                <w:b/>
                <w:bCs/>
              </w:rPr>
            </w:rPrChange>
          </w:rPr>
          <w:t>IMPLICITLY DEFINED</w:t>
        </w:r>
        <w:r w:rsidR="00490809">
          <w:rPr>
            <w:b/>
            <w:bCs/>
          </w:rPr>
          <w:t xml:space="preserve">, </w:t>
        </w:r>
        <w:r w:rsidR="00490809" w:rsidRPr="000E3551">
          <w:rPr>
            <w:b/>
            <w:bCs/>
            <w:color w:val="00B0F0"/>
            <w:rPrChange w:id="83" w:author="Patrick McElhiney" w:date="2022-09-25T14:28:00Z">
              <w:rPr>
                <w:b/>
                <w:bCs/>
              </w:rPr>
            </w:rPrChange>
          </w:rPr>
          <w:t>IMPLICITLY DEFINED</w:t>
        </w:r>
        <w:r w:rsidR="00490809">
          <w:rPr>
            <w:b/>
            <w:bCs/>
          </w:rPr>
          <w:t xml:space="preserve">, </w:t>
        </w:r>
      </w:ins>
      <w:ins w:id="84" w:author="Patrick McElhiney" w:date="2022-09-25T14:28:00Z">
        <w:r w:rsidR="000E3551">
          <w:rPr>
            <w:b/>
            <w:bCs/>
          </w:rPr>
          <w:t xml:space="preserve">    </w:t>
        </w:r>
      </w:ins>
      <w:ins w:id="85" w:author="Patrick McElhiney" w:date="2022-09-25T14:23:00Z">
        <w:r w:rsidR="00490809" w:rsidRPr="000E3551">
          <w:rPr>
            <w:b/>
            <w:bCs/>
            <w:color w:val="00B0F0"/>
            <w:rPrChange w:id="86" w:author="Patrick McElhiney" w:date="2022-09-25T14:28:00Z">
              <w:rPr>
                <w:b/>
                <w:bCs/>
              </w:rPr>
            </w:rPrChange>
          </w:rPr>
          <w:t>IMPLICITLY DEFINED</w:t>
        </w:r>
        <w:r w:rsidR="00490809">
          <w:rPr>
            <w:b/>
            <w:bCs/>
          </w:rPr>
          <w:t xml:space="preserve">, </w:t>
        </w:r>
        <w:r w:rsidR="00490809" w:rsidRPr="000E3551">
          <w:rPr>
            <w:b/>
            <w:bCs/>
            <w:color w:val="00B0F0"/>
            <w:rPrChange w:id="87" w:author="Patrick McElhiney" w:date="2022-09-25T14:28:00Z">
              <w:rPr>
                <w:b/>
                <w:bCs/>
              </w:rPr>
            </w:rPrChange>
          </w:rPr>
          <w:t>IMPLICITLY DEFINED</w:t>
        </w:r>
        <w:r w:rsidR="00490809">
          <w:rPr>
            <w:b/>
            <w:bCs/>
          </w:rPr>
          <w:t xml:space="preserve">, </w:t>
        </w:r>
        <w:r w:rsidR="00490809" w:rsidRPr="000E3551">
          <w:rPr>
            <w:b/>
            <w:bCs/>
            <w:color w:val="00B0F0"/>
            <w:rPrChange w:id="88" w:author="Patrick McElhiney" w:date="2022-09-25T14:28:00Z">
              <w:rPr>
                <w:b/>
                <w:bCs/>
              </w:rPr>
            </w:rPrChange>
          </w:rPr>
          <w:t>IMPLICITLY DEFINED</w:t>
        </w:r>
        <w:r w:rsidR="00490809">
          <w:rPr>
            <w:b/>
            <w:bCs/>
          </w:rPr>
          <w:t xml:space="preserve">, </w:t>
        </w:r>
        <w:r w:rsidR="00490809" w:rsidRPr="000E3551">
          <w:rPr>
            <w:b/>
            <w:bCs/>
            <w:color w:val="00B0F0"/>
            <w:rPrChange w:id="89" w:author="Patrick McElhiney" w:date="2022-09-25T14:28:00Z">
              <w:rPr>
                <w:b/>
                <w:bCs/>
              </w:rPr>
            </w:rPrChange>
          </w:rPr>
          <w:t>IMPLICITLY DEFINED</w:t>
        </w:r>
        <w:r w:rsidR="00490809">
          <w:rPr>
            <w:b/>
            <w:bCs/>
          </w:rPr>
          <w:t xml:space="preserve">, </w:t>
        </w:r>
      </w:ins>
      <w:ins w:id="90" w:author="Patrick McElhiney" w:date="2022-09-25T14:28:00Z">
        <w:r w:rsidR="000E3551">
          <w:rPr>
            <w:b/>
            <w:bCs/>
          </w:rPr>
          <w:t xml:space="preserve">   </w:t>
        </w:r>
      </w:ins>
      <w:ins w:id="91" w:author="Patrick McElhiney" w:date="2022-09-25T14:23:00Z">
        <w:r w:rsidR="00490809" w:rsidRPr="000E3551">
          <w:rPr>
            <w:b/>
            <w:bCs/>
            <w:color w:val="00B0F0"/>
            <w:rPrChange w:id="92" w:author="Patrick McElhiney" w:date="2022-09-25T14:28:00Z">
              <w:rPr>
                <w:b/>
                <w:bCs/>
              </w:rPr>
            </w:rPrChange>
          </w:rPr>
          <w:t>IMPLICITLY DEFINED</w:t>
        </w:r>
        <w:r w:rsidR="00490809">
          <w:rPr>
            <w:b/>
            <w:bCs/>
          </w:rPr>
          <w:t xml:space="preserve">, </w:t>
        </w:r>
        <w:r w:rsidR="00490809" w:rsidRPr="000E3551">
          <w:rPr>
            <w:b/>
            <w:bCs/>
            <w:color w:val="00B0F0"/>
            <w:rPrChange w:id="93" w:author="Patrick McElhiney" w:date="2022-09-25T14:29:00Z">
              <w:rPr>
                <w:b/>
                <w:bCs/>
              </w:rPr>
            </w:rPrChange>
          </w:rPr>
          <w:t>IMPLICITLY DEFINED</w:t>
        </w:r>
        <w:r w:rsidR="00490809">
          <w:rPr>
            <w:b/>
            <w:bCs/>
          </w:rPr>
          <w:t xml:space="preserve">, </w:t>
        </w:r>
        <w:r w:rsidR="00490809" w:rsidRPr="000E3551">
          <w:rPr>
            <w:b/>
            <w:bCs/>
            <w:color w:val="00B0F0"/>
            <w:rPrChange w:id="94" w:author="Patrick McElhiney" w:date="2022-09-25T14:29:00Z">
              <w:rPr>
                <w:b/>
                <w:bCs/>
              </w:rPr>
            </w:rPrChange>
          </w:rPr>
          <w:t>IMPLICITLY-EXPLICITLY DEFINED</w:t>
        </w:r>
        <w:r w:rsidR="00490809" w:rsidRPr="007C137E">
          <w:rPr>
            <w:b/>
            <w:bCs/>
          </w:rPr>
          <w:t>.</w:t>
        </w:r>
      </w:ins>
      <w:del w:id="95" w:author="Patrick McElhiney" w:date="2022-09-25T14:23:00Z">
        <w:r w:rsidRPr="007C137E" w:rsidDel="00490809">
          <w:rPr>
            <w:b/>
            <w:bCs/>
          </w:rPr>
          <w:delText>, EXPLICITLY-IMPLICITLY DEFINED.</w:delText>
        </w:r>
      </w:del>
    </w:p>
    <w:p w14:paraId="7BD1FA62" w14:textId="79472C06" w:rsidR="00387E71" w:rsidRPr="007C137E" w:rsidRDefault="00387E71" w:rsidP="00387E71">
      <w:pPr>
        <w:ind w:left="360" w:hanging="360"/>
        <w:jc w:val="both"/>
        <w:rPr>
          <w:b/>
          <w:bCs/>
        </w:rPr>
      </w:pPr>
      <w:r w:rsidRPr="000E3551">
        <w:rPr>
          <w:b/>
          <w:bCs/>
          <w:color w:val="92D050"/>
          <w:rPrChange w:id="96" w:author="Patrick McElhiney" w:date="2022-09-25T14:29:00Z">
            <w:rPr>
              <w:b/>
              <w:bCs/>
            </w:rPr>
          </w:rPrChange>
        </w:rPr>
        <w:t>DON’T DO</w:t>
      </w:r>
      <w:r w:rsidRPr="007C137E">
        <w:rPr>
          <w:b/>
          <w:bCs/>
        </w:rPr>
        <w:t xml:space="preserve"> </w:t>
      </w:r>
      <w:r w:rsidRPr="000E3551">
        <w:rPr>
          <w:b/>
          <w:bCs/>
          <w:color w:val="FF0000"/>
          <w:rPrChange w:id="97" w:author="Patrick McElhiney" w:date="2022-09-25T14:29:00Z">
            <w:rPr>
              <w:b/>
              <w:bCs/>
            </w:rPr>
          </w:rPrChange>
        </w:rPr>
        <w:t>ANYTHING AT BAD, AT ALL, LITERALLY</w:t>
      </w:r>
      <w:ins w:id="98" w:author="Patrick McElhiney" w:date="2022-09-25T14:23:00Z">
        <w:r w:rsidR="00490809" w:rsidRPr="007C137E">
          <w:rPr>
            <w:b/>
            <w:bCs/>
          </w:rPr>
          <w:t xml:space="preserve">, </w:t>
        </w:r>
        <w:r w:rsidR="00490809" w:rsidRPr="000E3551">
          <w:rPr>
            <w:b/>
            <w:bCs/>
            <w:color w:val="00B0F0"/>
            <w:rPrChange w:id="99" w:author="Patrick McElhiney" w:date="2022-09-25T14:29:00Z">
              <w:rPr>
                <w:b/>
                <w:bCs/>
              </w:rPr>
            </w:rPrChange>
          </w:rPr>
          <w:t>EXPLICITLY-IMPLICITLY DEFINED</w:t>
        </w:r>
        <w:r w:rsidR="00490809">
          <w:rPr>
            <w:b/>
            <w:bCs/>
          </w:rPr>
          <w:t xml:space="preserve">, </w:t>
        </w:r>
      </w:ins>
      <w:ins w:id="100" w:author="Patrick McElhiney" w:date="2022-09-25T14:29:00Z">
        <w:r w:rsidR="000E3551">
          <w:rPr>
            <w:b/>
            <w:bCs/>
          </w:rPr>
          <w:t xml:space="preserve">                 </w:t>
        </w:r>
      </w:ins>
      <w:ins w:id="101" w:author="Patrick McElhiney" w:date="2022-09-25T14:23:00Z">
        <w:r w:rsidR="00490809" w:rsidRPr="000E3551">
          <w:rPr>
            <w:b/>
            <w:bCs/>
            <w:color w:val="00B0F0"/>
            <w:rPrChange w:id="102" w:author="Patrick McElhiney" w:date="2022-09-25T14:29:00Z">
              <w:rPr>
                <w:b/>
                <w:bCs/>
              </w:rPr>
            </w:rPrChange>
          </w:rPr>
          <w:t>IMPLICITLY DEFINED</w:t>
        </w:r>
        <w:r w:rsidR="00490809">
          <w:rPr>
            <w:b/>
            <w:bCs/>
          </w:rPr>
          <w:t xml:space="preserve">, </w:t>
        </w:r>
        <w:r w:rsidR="00490809" w:rsidRPr="000E3551">
          <w:rPr>
            <w:b/>
            <w:bCs/>
            <w:color w:val="00B0F0"/>
            <w:rPrChange w:id="103" w:author="Patrick McElhiney" w:date="2022-09-25T14:29:00Z">
              <w:rPr>
                <w:b/>
                <w:bCs/>
              </w:rPr>
            </w:rPrChange>
          </w:rPr>
          <w:t>IMPLICITLY DEFINED</w:t>
        </w:r>
        <w:r w:rsidR="00490809">
          <w:rPr>
            <w:b/>
            <w:bCs/>
          </w:rPr>
          <w:t xml:space="preserve">, </w:t>
        </w:r>
        <w:r w:rsidR="00490809" w:rsidRPr="000E3551">
          <w:rPr>
            <w:b/>
            <w:bCs/>
            <w:color w:val="00B0F0"/>
            <w:rPrChange w:id="104" w:author="Patrick McElhiney" w:date="2022-09-25T14:29:00Z">
              <w:rPr>
                <w:b/>
                <w:bCs/>
              </w:rPr>
            </w:rPrChange>
          </w:rPr>
          <w:t>IMPLICITLY DEFINED</w:t>
        </w:r>
        <w:r w:rsidR="00490809">
          <w:rPr>
            <w:b/>
            <w:bCs/>
          </w:rPr>
          <w:t xml:space="preserve">, </w:t>
        </w:r>
        <w:r w:rsidR="00490809" w:rsidRPr="000E3551">
          <w:rPr>
            <w:b/>
            <w:bCs/>
            <w:color w:val="00B0F0"/>
            <w:rPrChange w:id="105" w:author="Patrick McElhiney" w:date="2022-09-25T14:29:00Z">
              <w:rPr>
                <w:b/>
                <w:bCs/>
              </w:rPr>
            </w:rPrChange>
          </w:rPr>
          <w:t>IMPLICITLY DEFINED</w:t>
        </w:r>
        <w:r w:rsidR="00490809">
          <w:rPr>
            <w:b/>
            <w:bCs/>
          </w:rPr>
          <w:t xml:space="preserve">, </w:t>
        </w:r>
      </w:ins>
      <w:ins w:id="106" w:author="Patrick McElhiney" w:date="2022-09-25T14:29:00Z">
        <w:r w:rsidR="000E3551">
          <w:rPr>
            <w:b/>
            <w:bCs/>
          </w:rPr>
          <w:t xml:space="preserve">   </w:t>
        </w:r>
      </w:ins>
      <w:ins w:id="107" w:author="Patrick McElhiney" w:date="2022-09-25T14:23:00Z">
        <w:r w:rsidR="00490809" w:rsidRPr="000E3551">
          <w:rPr>
            <w:b/>
            <w:bCs/>
            <w:color w:val="00B0F0"/>
            <w:rPrChange w:id="108" w:author="Patrick McElhiney" w:date="2022-09-25T14:29:00Z">
              <w:rPr>
                <w:b/>
                <w:bCs/>
              </w:rPr>
            </w:rPrChange>
          </w:rPr>
          <w:t>IMPLICITLY DEFINED</w:t>
        </w:r>
        <w:r w:rsidR="00490809">
          <w:rPr>
            <w:b/>
            <w:bCs/>
          </w:rPr>
          <w:t xml:space="preserve">, </w:t>
        </w:r>
        <w:r w:rsidR="00490809" w:rsidRPr="000E3551">
          <w:rPr>
            <w:b/>
            <w:bCs/>
            <w:color w:val="00B0F0"/>
            <w:rPrChange w:id="109" w:author="Patrick McElhiney" w:date="2022-09-25T14:30:00Z">
              <w:rPr>
                <w:b/>
                <w:bCs/>
              </w:rPr>
            </w:rPrChange>
          </w:rPr>
          <w:t>IMPLICITLY DEFINED</w:t>
        </w:r>
        <w:r w:rsidR="00490809">
          <w:rPr>
            <w:b/>
            <w:bCs/>
          </w:rPr>
          <w:t xml:space="preserve">, </w:t>
        </w:r>
        <w:r w:rsidR="00490809" w:rsidRPr="000E3551">
          <w:rPr>
            <w:b/>
            <w:bCs/>
            <w:color w:val="00B0F0"/>
            <w:rPrChange w:id="110" w:author="Patrick McElhiney" w:date="2022-09-25T14:30:00Z">
              <w:rPr>
                <w:b/>
                <w:bCs/>
              </w:rPr>
            </w:rPrChange>
          </w:rPr>
          <w:t>IMPLICITLY DEFINED</w:t>
        </w:r>
        <w:r w:rsidR="00490809">
          <w:rPr>
            <w:b/>
            <w:bCs/>
          </w:rPr>
          <w:t xml:space="preserve">, </w:t>
        </w:r>
        <w:r w:rsidR="00490809" w:rsidRPr="000E3551">
          <w:rPr>
            <w:b/>
            <w:bCs/>
            <w:color w:val="00B0F0"/>
            <w:rPrChange w:id="111" w:author="Patrick McElhiney" w:date="2022-09-25T14:30:00Z">
              <w:rPr>
                <w:b/>
                <w:bCs/>
              </w:rPr>
            </w:rPrChange>
          </w:rPr>
          <w:t>IMPLICITLY DEFINED</w:t>
        </w:r>
        <w:r w:rsidR="00490809">
          <w:rPr>
            <w:b/>
            <w:bCs/>
          </w:rPr>
          <w:t xml:space="preserve">, </w:t>
        </w:r>
      </w:ins>
      <w:ins w:id="112" w:author="Patrick McElhiney" w:date="2022-09-25T14:30:00Z">
        <w:r w:rsidR="000E3551">
          <w:rPr>
            <w:b/>
            <w:bCs/>
          </w:rPr>
          <w:t xml:space="preserve">   </w:t>
        </w:r>
      </w:ins>
      <w:ins w:id="113" w:author="Patrick McElhiney" w:date="2022-09-25T14:23:00Z">
        <w:r w:rsidR="00490809" w:rsidRPr="000E3551">
          <w:rPr>
            <w:b/>
            <w:bCs/>
            <w:color w:val="00B0F0"/>
            <w:rPrChange w:id="114" w:author="Patrick McElhiney" w:date="2022-09-25T14:30:00Z">
              <w:rPr>
                <w:b/>
                <w:bCs/>
              </w:rPr>
            </w:rPrChange>
          </w:rPr>
          <w:t>IMPLICITLY DEFINED</w:t>
        </w:r>
        <w:r w:rsidR="00490809">
          <w:rPr>
            <w:b/>
            <w:bCs/>
          </w:rPr>
          <w:t xml:space="preserve">, </w:t>
        </w:r>
        <w:r w:rsidR="00490809" w:rsidRPr="000E3551">
          <w:rPr>
            <w:b/>
            <w:bCs/>
            <w:color w:val="00B0F0"/>
            <w:rPrChange w:id="115" w:author="Patrick McElhiney" w:date="2022-09-25T14:30:00Z">
              <w:rPr>
                <w:b/>
                <w:bCs/>
              </w:rPr>
            </w:rPrChange>
          </w:rPr>
          <w:t>IMPLICITLY DEFINED</w:t>
        </w:r>
        <w:r w:rsidR="00490809">
          <w:rPr>
            <w:b/>
            <w:bCs/>
          </w:rPr>
          <w:t xml:space="preserve">, </w:t>
        </w:r>
        <w:r w:rsidR="00490809" w:rsidRPr="000E3551">
          <w:rPr>
            <w:b/>
            <w:bCs/>
            <w:color w:val="00B0F0"/>
            <w:rPrChange w:id="116" w:author="Patrick McElhiney" w:date="2022-09-25T14:30:00Z">
              <w:rPr>
                <w:b/>
                <w:bCs/>
              </w:rPr>
            </w:rPrChange>
          </w:rPr>
          <w:t>IMPLICITLY DEFINED</w:t>
        </w:r>
        <w:r w:rsidR="00490809">
          <w:rPr>
            <w:b/>
            <w:bCs/>
          </w:rPr>
          <w:t xml:space="preserve">, </w:t>
        </w:r>
        <w:r w:rsidR="00490809" w:rsidRPr="000E3551">
          <w:rPr>
            <w:b/>
            <w:bCs/>
            <w:color w:val="00B0F0"/>
            <w:rPrChange w:id="117" w:author="Patrick McElhiney" w:date="2022-09-25T14:30:00Z">
              <w:rPr>
                <w:b/>
                <w:bCs/>
              </w:rPr>
            </w:rPrChange>
          </w:rPr>
          <w:t>IMPLICITLY DEFINED</w:t>
        </w:r>
        <w:r w:rsidR="00490809">
          <w:rPr>
            <w:b/>
            <w:bCs/>
          </w:rPr>
          <w:t xml:space="preserve">, </w:t>
        </w:r>
      </w:ins>
      <w:ins w:id="118" w:author="Patrick McElhiney" w:date="2022-09-25T14:30:00Z">
        <w:r w:rsidR="000E3551">
          <w:rPr>
            <w:b/>
            <w:bCs/>
          </w:rPr>
          <w:t xml:space="preserve">   </w:t>
        </w:r>
      </w:ins>
      <w:ins w:id="119" w:author="Patrick McElhiney" w:date="2022-09-25T14:23:00Z">
        <w:r w:rsidR="00490809" w:rsidRPr="000E3551">
          <w:rPr>
            <w:b/>
            <w:bCs/>
            <w:color w:val="00B0F0"/>
            <w:rPrChange w:id="120" w:author="Patrick McElhiney" w:date="2022-09-25T14:30:00Z">
              <w:rPr>
                <w:b/>
                <w:bCs/>
              </w:rPr>
            </w:rPrChange>
          </w:rPr>
          <w:t>IMPLICITLY DEFINED</w:t>
        </w:r>
        <w:r w:rsidR="00490809">
          <w:rPr>
            <w:b/>
            <w:bCs/>
          </w:rPr>
          <w:t xml:space="preserve">, </w:t>
        </w:r>
        <w:r w:rsidR="00490809" w:rsidRPr="000E3551">
          <w:rPr>
            <w:b/>
            <w:bCs/>
            <w:color w:val="00B0F0"/>
            <w:rPrChange w:id="121" w:author="Patrick McElhiney" w:date="2022-09-25T14:30:00Z">
              <w:rPr>
                <w:b/>
                <w:bCs/>
              </w:rPr>
            </w:rPrChange>
          </w:rPr>
          <w:t>IMPLICITLY DEFINED</w:t>
        </w:r>
        <w:r w:rsidR="00490809">
          <w:rPr>
            <w:b/>
            <w:bCs/>
          </w:rPr>
          <w:t xml:space="preserve">, </w:t>
        </w:r>
        <w:r w:rsidR="00490809" w:rsidRPr="000E3551">
          <w:rPr>
            <w:b/>
            <w:bCs/>
            <w:color w:val="00B0F0"/>
            <w:rPrChange w:id="122" w:author="Patrick McElhiney" w:date="2022-09-25T14:30:00Z">
              <w:rPr>
                <w:b/>
                <w:bCs/>
              </w:rPr>
            </w:rPrChange>
          </w:rPr>
          <w:t>IMPLICITLY DEFINED</w:t>
        </w:r>
        <w:r w:rsidR="00490809">
          <w:rPr>
            <w:b/>
            <w:bCs/>
          </w:rPr>
          <w:t xml:space="preserve">, </w:t>
        </w:r>
        <w:r w:rsidR="00490809" w:rsidRPr="000E3551">
          <w:rPr>
            <w:b/>
            <w:bCs/>
            <w:color w:val="00B0F0"/>
            <w:rPrChange w:id="123" w:author="Patrick McElhiney" w:date="2022-09-25T14:30:00Z">
              <w:rPr>
                <w:b/>
                <w:bCs/>
              </w:rPr>
            </w:rPrChange>
          </w:rPr>
          <w:t>IMPLICITLY DEFINED</w:t>
        </w:r>
        <w:r w:rsidR="00490809">
          <w:rPr>
            <w:b/>
            <w:bCs/>
          </w:rPr>
          <w:t xml:space="preserve">, </w:t>
        </w:r>
      </w:ins>
      <w:ins w:id="124" w:author="Patrick McElhiney" w:date="2022-09-25T14:30:00Z">
        <w:r w:rsidR="000E3551">
          <w:rPr>
            <w:b/>
            <w:bCs/>
          </w:rPr>
          <w:t xml:space="preserve">   </w:t>
        </w:r>
      </w:ins>
      <w:ins w:id="125" w:author="Patrick McElhiney" w:date="2022-09-25T14:23:00Z">
        <w:r w:rsidR="00490809" w:rsidRPr="000E3551">
          <w:rPr>
            <w:b/>
            <w:bCs/>
            <w:color w:val="00B0F0"/>
            <w:rPrChange w:id="126" w:author="Patrick McElhiney" w:date="2022-09-25T14:30:00Z">
              <w:rPr>
                <w:b/>
                <w:bCs/>
              </w:rPr>
            </w:rPrChange>
          </w:rPr>
          <w:t>IMPLICITLY DEFINED</w:t>
        </w:r>
        <w:r w:rsidR="00490809">
          <w:rPr>
            <w:b/>
            <w:bCs/>
          </w:rPr>
          <w:t xml:space="preserve">, </w:t>
        </w:r>
        <w:r w:rsidR="00490809" w:rsidRPr="000E3551">
          <w:rPr>
            <w:b/>
            <w:bCs/>
            <w:color w:val="00B0F0"/>
            <w:rPrChange w:id="127" w:author="Patrick McElhiney" w:date="2022-09-25T14:30:00Z">
              <w:rPr>
                <w:b/>
                <w:bCs/>
              </w:rPr>
            </w:rPrChange>
          </w:rPr>
          <w:t>IMPLICITLY DEFINED</w:t>
        </w:r>
        <w:r w:rsidR="00490809">
          <w:rPr>
            <w:b/>
            <w:bCs/>
          </w:rPr>
          <w:t xml:space="preserve">, </w:t>
        </w:r>
        <w:r w:rsidR="00490809" w:rsidRPr="000E3551">
          <w:rPr>
            <w:b/>
            <w:bCs/>
            <w:color w:val="00B0F0"/>
            <w:rPrChange w:id="128" w:author="Patrick McElhiney" w:date="2022-09-25T14:30:00Z">
              <w:rPr>
                <w:b/>
                <w:bCs/>
              </w:rPr>
            </w:rPrChange>
          </w:rPr>
          <w:t>IMPLICITLY DEFINED</w:t>
        </w:r>
        <w:r w:rsidR="00490809">
          <w:rPr>
            <w:b/>
            <w:bCs/>
          </w:rPr>
          <w:t xml:space="preserve">, </w:t>
        </w:r>
        <w:r w:rsidR="00490809" w:rsidRPr="000E3551">
          <w:rPr>
            <w:b/>
            <w:bCs/>
            <w:color w:val="00B0F0"/>
            <w:rPrChange w:id="129" w:author="Patrick McElhiney" w:date="2022-09-25T14:31:00Z">
              <w:rPr>
                <w:b/>
                <w:bCs/>
              </w:rPr>
            </w:rPrChange>
          </w:rPr>
          <w:t>IMPLICITLY DEFINED</w:t>
        </w:r>
        <w:r w:rsidR="00490809">
          <w:rPr>
            <w:b/>
            <w:bCs/>
          </w:rPr>
          <w:t xml:space="preserve">, </w:t>
        </w:r>
      </w:ins>
      <w:ins w:id="130" w:author="Patrick McElhiney" w:date="2022-09-25T14:31:00Z">
        <w:r w:rsidR="000E3551">
          <w:rPr>
            <w:b/>
            <w:bCs/>
          </w:rPr>
          <w:t xml:space="preserve">   </w:t>
        </w:r>
      </w:ins>
      <w:ins w:id="131" w:author="Patrick McElhiney" w:date="2022-09-25T14:23:00Z">
        <w:r w:rsidR="00490809" w:rsidRPr="000E3551">
          <w:rPr>
            <w:b/>
            <w:bCs/>
            <w:color w:val="00B0F0"/>
            <w:rPrChange w:id="132" w:author="Patrick McElhiney" w:date="2022-09-25T14:31:00Z">
              <w:rPr>
                <w:b/>
                <w:bCs/>
              </w:rPr>
            </w:rPrChange>
          </w:rPr>
          <w:t>IMPLICITLY DEFINED</w:t>
        </w:r>
        <w:r w:rsidR="00490809">
          <w:rPr>
            <w:b/>
            <w:bCs/>
          </w:rPr>
          <w:t xml:space="preserve">, </w:t>
        </w:r>
        <w:r w:rsidR="00490809" w:rsidRPr="000E3551">
          <w:rPr>
            <w:b/>
            <w:bCs/>
            <w:color w:val="00B0F0"/>
            <w:rPrChange w:id="133" w:author="Patrick McElhiney" w:date="2022-09-25T14:31:00Z">
              <w:rPr>
                <w:b/>
                <w:bCs/>
              </w:rPr>
            </w:rPrChange>
          </w:rPr>
          <w:t>IMPLICITLY DEFINED</w:t>
        </w:r>
        <w:r w:rsidR="00490809">
          <w:rPr>
            <w:b/>
            <w:bCs/>
          </w:rPr>
          <w:t xml:space="preserve">, </w:t>
        </w:r>
        <w:r w:rsidR="00490809" w:rsidRPr="000E3551">
          <w:rPr>
            <w:b/>
            <w:bCs/>
            <w:color w:val="00B0F0"/>
            <w:rPrChange w:id="134" w:author="Patrick McElhiney" w:date="2022-09-25T14:31:00Z">
              <w:rPr>
                <w:b/>
                <w:bCs/>
              </w:rPr>
            </w:rPrChange>
          </w:rPr>
          <w:t>IMPLICITLY DEFINED</w:t>
        </w:r>
        <w:r w:rsidR="00490809">
          <w:rPr>
            <w:b/>
            <w:bCs/>
          </w:rPr>
          <w:t xml:space="preserve">, </w:t>
        </w:r>
        <w:r w:rsidR="00490809" w:rsidRPr="000E3551">
          <w:rPr>
            <w:b/>
            <w:bCs/>
            <w:color w:val="00B0F0"/>
            <w:rPrChange w:id="135" w:author="Patrick McElhiney" w:date="2022-09-25T14:31:00Z">
              <w:rPr>
                <w:b/>
                <w:bCs/>
              </w:rPr>
            </w:rPrChange>
          </w:rPr>
          <w:t>IMPLICITLY DEFINED</w:t>
        </w:r>
        <w:r w:rsidR="00490809">
          <w:rPr>
            <w:b/>
            <w:bCs/>
          </w:rPr>
          <w:t xml:space="preserve">, </w:t>
        </w:r>
      </w:ins>
      <w:ins w:id="136" w:author="Patrick McElhiney" w:date="2022-09-25T14:31:00Z">
        <w:r w:rsidR="000E3551">
          <w:rPr>
            <w:b/>
            <w:bCs/>
          </w:rPr>
          <w:t xml:space="preserve">   </w:t>
        </w:r>
      </w:ins>
      <w:ins w:id="137" w:author="Patrick McElhiney" w:date="2022-09-25T14:23:00Z">
        <w:r w:rsidR="00490809" w:rsidRPr="000E3551">
          <w:rPr>
            <w:b/>
            <w:bCs/>
            <w:color w:val="00B0F0"/>
            <w:rPrChange w:id="138" w:author="Patrick McElhiney" w:date="2022-09-25T14:31:00Z">
              <w:rPr>
                <w:b/>
                <w:bCs/>
              </w:rPr>
            </w:rPrChange>
          </w:rPr>
          <w:t>IMPLICITLY DEFINED</w:t>
        </w:r>
        <w:r w:rsidR="00490809">
          <w:rPr>
            <w:b/>
            <w:bCs/>
          </w:rPr>
          <w:t xml:space="preserve">, </w:t>
        </w:r>
        <w:r w:rsidR="00490809" w:rsidRPr="000E3551">
          <w:rPr>
            <w:b/>
            <w:bCs/>
            <w:color w:val="00B0F0"/>
            <w:rPrChange w:id="139" w:author="Patrick McElhiney" w:date="2022-09-25T14:31:00Z">
              <w:rPr>
                <w:b/>
                <w:bCs/>
              </w:rPr>
            </w:rPrChange>
          </w:rPr>
          <w:t>IMPLICITLY DEFINED</w:t>
        </w:r>
        <w:r w:rsidR="00490809">
          <w:rPr>
            <w:b/>
            <w:bCs/>
          </w:rPr>
          <w:t xml:space="preserve">, </w:t>
        </w:r>
        <w:r w:rsidR="00490809" w:rsidRPr="000E3551">
          <w:rPr>
            <w:b/>
            <w:bCs/>
            <w:color w:val="00B0F0"/>
            <w:rPrChange w:id="140" w:author="Patrick McElhiney" w:date="2022-09-25T14:31:00Z">
              <w:rPr>
                <w:b/>
                <w:bCs/>
              </w:rPr>
            </w:rPrChange>
          </w:rPr>
          <w:t>IMPLICITLY DEFINED</w:t>
        </w:r>
        <w:r w:rsidR="00490809">
          <w:rPr>
            <w:b/>
            <w:bCs/>
          </w:rPr>
          <w:t xml:space="preserve">, </w:t>
        </w:r>
        <w:r w:rsidR="00490809" w:rsidRPr="000E3551">
          <w:rPr>
            <w:b/>
            <w:bCs/>
            <w:color w:val="00B0F0"/>
            <w:rPrChange w:id="141" w:author="Patrick McElhiney" w:date="2022-09-25T14:31:00Z">
              <w:rPr>
                <w:b/>
                <w:bCs/>
              </w:rPr>
            </w:rPrChange>
          </w:rPr>
          <w:t>IMPLICITLY-EXPLICITLY DEFINED</w:t>
        </w:r>
        <w:r w:rsidR="00490809" w:rsidRPr="007C137E">
          <w:rPr>
            <w:b/>
            <w:bCs/>
          </w:rPr>
          <w:t>.</w:t>
        </w:r>
      </w:ins>
      <w:del w:id="142" w:author="Patrick McElhiney" w:date="2022-09-25T14:23:00Z">
        <w:r w:rsidRPr="007C137E" w:rsidDel="00490809">
          <w:rPr>
            <w:b/>
            <w:bCs/>
          </w:rPr>
          <w:delText>, EXPLICITLY-IMPLICITLY DEFINED.</w:delText>
        </w:r>
      </w:del>
    </w:p>
    <w:p w14:paraId="0A1D3E90" w14:textId="5321A167" w:rsidR="00387E71" w:rsidRPr="007C137E" w:rsidRDefault="00387E71" w:rsidP="00387E71">
      <w:pPr>
        <w:ind w:left="360" w:hanging="360"/>
        <w:jc w:val="both"/>
        <w:rPr>
          <w:b/>
          <w:bCs/>
        </w:rPr>
      </w:pPr>
      <w:r w:rsidRPr="000E3551">
        <w:rPr>
          <w:b/>
          <w:bCs/>
          <w:color w:val="92D050"/>
          <w:rPrChange w:id="143" w:author="Patrick McElhiney" w:date="2022-09-25T14:31:00Z">
            <w:rPr>
              <w:b/>
              <w:bCs/>
            </w:rPr>
          </w:rPrChange>
        </w:rPr>
        <w:t>DON’T DO</w:t>
      </w:r>
      <w:r w:rsidRPr="007C137E">
        <w:rPr>
          <w:b/>
          <w:bCs/>
        </w:rPr>
        <w:t xml:space="preserve"> </w:t>
      </w:r>
      <w:r w:rsidRPr="000E3551">
        <w:rPr>
          <w:b/>
          <w:bCs/>
          <w:color w:val="FF0000"/>
          <w:rPrChange w:id="144" w:author="Patrick McElhiney" w:date="2022-09-25T14:31:00Z">
            <w:rPr>
              <w:b/>
              <w:bCs/>
            </w:rPr>
          </w:rPrChange>
        </w:rPr>
        <w:t>ANYTHING AT ALL, LITERALLY, BAD, EVER</w:t>
      </w:r>
      <w:ins w:id="145" w:author="Patrick McElhiney" w:date="2022-09-25T14:23:00Z">
        <w:r w:rsidR="00490809" w:rsidRPr="007C137E">
          <w:rPr>
            <w:b/>
            <w:bCs/>
          </w:rPr>
          <w:t xml:space="preserve">, </w:t>
        </w:r>
        <w:r w:rsidR="00490809" w:rsidRPr="000E3551">
          <w:rPr>
            <w:b/>
            <w:bCs/>
            <w:color w:val="00B0F0"/>
            <w:rPrChange w:id="146" w:author="Patrick McElhiney" w:date="2022-09-25T14:31:00Z">
              <w:rPr>
                <w:b/>
                <w:bCs/>
              </w:rPr>
            </w:rPrChange>
          </w:rPr>
          <w:t>EXPLICITLY-IMPLICITLY DEFINED</w:t>
        </w:r>
        <w:r w:rsidR="00490809">
          <w:rPr>
            <w:b/>
            <w:bCs/>
          </w:rPr>
          <w:t xml:space="preserve">, </w:t>
        </w:r>
      </w:ins>
      <w:ins w:id="147" w:author="Patrick McElhiney" w:date="2022-09-25T14:31:00Z">
        <w:r w:rsidR="000E3551">
          <w:rPr>
            <w:b/>
            <w:bCs/>
          </w:rPr>
          <w:t xml:space="preserve">          </w:t>
        </w:r>
      </w:ins>
      <w:ins w:id="148" w:author="Patrick McElhiney" w:date="2022-09-25T14:23:00Z">
        <w:r w:rsidR="00490809" w:rsidRPr="000E3551">
          <w:rPr>
            <w:b/>
            <w:bCs/>
            <w:color w:val="00B0F0"/>
            <w:rPrChange w:id="149" w:author="Patrick McElhiney" w:date="2022-09-25T14:32:00Z">
              <w:rPr>
                <w:b/>
                <w:bCs/>
              </w:rPr>
            </w:rPrChange>
          </w:rPr>
          <w:t>IMPLICITLY DEFINED</w:t>
        </w:r>
        <w:r w:rsidR="00490809">
          <w:rPr>
            <w:b/>
            <w:bCs/>
          </w:rPr>
          <w:t xml:space="preserve">, </w:t>
        </w:r>
        <w:r w:rsidR="00490809" w:rsidRPr="000E3551">
          <w:rPr>
            <w:b/>
            <w:bCs/>
            <w:color w:val="00B0F0"/>
            <w:rPrChange w:id="150" w:author="Patrick McElhiney" w:date="2022-09-25T14:32:00Z">
              <w:rPr>
                <w:b/>
                <w:bCs/>
              </w:rPr>
            </w:rPrChange>
          </w:rPr>
          <w:t>IMPLICITLY DEFINED</w:t>
        </w:r>
        <w:r w:rsidR="00490809">
          <w:rPr>
            <w:b/>
            <w:bCs/>
          </w:rPr>
          <w:t xml:space="preserve">, </w:t>
        </w:r>
        <w:r w:rsidR="00490809" w:rsidRPr="000E3551">
          <w:rPr>
            <w:b/>
            <w:bCs/>
            <w:color w:val="00B0F0"/>
            <w:rPrChange w:id="151" w:author="Patrick McElhiney" w:date="2022-09-25T14:32:00Z">
              <w:rPr>
                <w:b/>
                <w:bCs/>
              </w:rPr>
            </w:rPrChange>
          </w:rPr>
          <w:t>IMPLICITLY DEFINED</w:t>
        </w:r>
        <w:r w:rsidR="00490809">
          <w:rPr>
            <w:b/>
            <w:bCs/>
          </w:rPr>
          <w:t xml:space="preserve">, </w:t>
        </w:r>
        <w:r w:rsidR="00490809" w:rsidRPr="000E3551">
          <w:rPr>
            <w:b/>
            <w:bCs/>
            <w:color w:val="00B0F0"/>
            <w:rPrChange w:id="152" w:author="Patrick McElhiney" w:date="2022-09-25T14:32:00Z">
              <w:rPr>
                <w:b/>
                <w:bCs/>
              </w:rPr>
            </w:rPrChange>
          </w:rPr>
          <w:t>IMPLICITLY DEFINED</w:t>
        </w:r>
        <w:r w:rsidR="00490809">
          <w:rPr>
            <w:b/>
            <w:bCs/>
          </w:rPr>
          <w:t xml:space="preserve">, </w:t>
        </w:r>
      </w:ins>
      <w:ins w:id="153" w:author="Patrick McElhiney" w:date="2022-09-25T14:32:00Z">
        <w:r w:rsidR="000E3551">
          <w:rPr>
            <w:b/>
            <w:bCs/>
          </w:rPr>
          <w:t xml:space="preserve">   </w:t>
        </w:r>
      </w:ins>
      <w:ins w:id="154" w:author="Patrick McElhiney" w:date="2022-09-25T14:23:00Z">
        <w:r w:rsidR="00490809" w:rsidRPr="000E3551">
          <w:rPr>
            <w:b/>
            <w:bCs/>
            <w:color w:val="00B0F0"/>
            <w:rPrChange w:id="155" w:author="Patrick McElhiney" w:date="2022-09-25T14:32:00Z">
              <w:rPr>
                <w:b/>
                <w:bCs/>
              </w:rPr>
            </w:rPrChange>
          </w:rPr>
          <w:t>IMPLICITLY DEFINED</w:t>
        </w:r>
        <w:r w:rsidR="00490809">
          <w:rPr>
            <w:b/>
            <w:bCs/>
          </w:rPr>
          <w:t xml:space="preserve">, </w:t>
        </w:r>
        <w:r w:rsidR="00490809" w:rsidRPr="000E3551">
          <w:rPr>
            <w:b/>
            <w:bCs/>
            <w:color w:val="00B0F0"/>
            <w:rPrChange w:id="156" w:author="Patrick McElhiney" w:date="2022-09-25T14:32:00Z">
              <w:rPr>
                <w:b/>
                <w:bCs/>
              </w:rPr>
            </w:rPrChange>
          </w:rPr>
          <w:t>IMPLICITLY DEFINED</w:t>
        </w:r>
        <w:r w:rsidR="00490809">
          <w:rPr>
            <w:b/>
            <w:bCs/>
          </w:rPr>
          <w:t xml:space="preserve">, </w:t>
        </w:r>
        <w:r w:rsidR="00490809" w:rsidRPr="000E3551">
          <w:rPr>
            <w:b/>
            <w:bCs/>
            <w:color w:val="00B0F0"/>
            <w:rPrChange w:id="157" w:author="Patrick McElhiney" w:date="2022-09-25T14:32:00Z">
              <w:rPr>
                <w:b/>
                <w:bCs/>
              </w:rPr>
            </w:rPrChange>
          </w:rPr>
          <w:t>IMPLICITLY DEFINED</w:t>
        </w:r>
        <w:r w:rsidR="00490809">
          <w:rPr>
            <w:b/>
            <w:bCs/>
          </w:rPr>
          <w:t xml:space="preserve">, </w:t>
        </w:r>
        <w:r w:rsidR="00490809" w:rsidRPr="000E3551">
          <w:rPr>
            <w:b/>
            <w:bCs/>
            <w:color w:val="00B0F0"/>
            <w:rPrChange w:id="158" w:author="Patrick McElhiney" w:date="2022-09-25T14:32:00Z">
              <w:rPr>
                <w:b/>
                <w:bCs/>
              </w:rPr>
            </w:rPrChange>
          </w:rPr>
          <w:t>IMPLICITLY DEFINED</w:t>
        </w:r>
        <w:r w:rsidR="00490809">
          <w:rPr>
            <w:b/>
            <w:bCs/>
          </w:rPr>
          <w:t xml:space="preserve">, </w:t>
        </w:r>
      </w:ins>
      <w:ins w:id="159" w:author="Patrick McElhiney" w:date="2022-09-25T14:32:00Z">
        <w:r w:rsidR="000E3551">
          <w:rPr>
            <w:b/>
            <w:bCs/>
          </w:rPr>
          <w:t xml:space="preserve">    </w:t>
        </w:r>
      </w:ins>
      <w:ins w:id="160" w:author="Patrick McElhiney" w:date="2022-09-25T14:23:00Z">
        <w:r w:rsidR="00490809" w:rsidRPr="000E3551">
          <w:rPr>
            <w:b/>
            <w:bCs/>
            <w:color w:val="00B0F0"/>
            <w:rPrChange w:id="161" w:author="Patrick McElhiney" w:date="2022-09-25T14:32:00Z">
              <w:rPr>
                <w:b/>
                <w:bCs/>
              </w:rPr>
            </w:rPrChange>
          </w:rPr>
          <w:t>IMPLICITLY DEFINED</w:t>
        </w:r>
        <w:r w:rsidR="00490809">
          <w:rPr>
            <w:b/>
            <w:bCs/>
          </w:rPr>
          <w:t xml:space="preserve">, </w:t>
        </w:r>
        <w:r w:rsidR="00490809" w:rsidRPr="000E3551">
          <w:rPr>
            <w:b/>
            <w:bCs/>
            <w:color w:val="00B0F0"/>
            <w:rPrChange w:id="162" w:author="Patrick McElhiney" w:date="2022-09-25T14:32:00Z">
              <w:rPr>
                <w:b/>
                <w:bCs/>
              </w:rPr>
            </w:rPrChange>
          </w:rPr>
          <w:t>IMPLICITLY DEFINED</w:t>
        </w:r>
        <w:r w:rsidR="00490809">
          <w:rPr>
            <w:b/>
            <w:bCs/>
          </w:rPr>
          <w:t xml:space="preserve">, </w:t>
        </w:r>
        <w:r w:rsidR="00490809" w:rsidRPr="000E3551">
          <w:rPr>
            <w:b/>
            <w:bCs/>
            <w:color w:val="00B0F0"/>
            <w:rPrChange w:id="163" w:author="Patrick McElhiney" w:date="2022-09-25T14:32:00Z">
              <w:rPr>
                <w:b/>
                <w:bCs/>
              </w:rPr>
            </w:rPrChange>
          </w:rPr>
          <w:t>IMPLICITLY DEFINED</w:t>
        </w:r>
        <w:r w:rsidR="00490809">
          <w:rPr>
            <w:b/>
            <w:bCs/>
          </w:rPr>
          <w:t xml:space="preserve">, </w:t>
        </w:r>
        <w:r w:rsidR="00490809" w:rsidRPr="00672808">
          <w:rPr>
            <w:b/>
            <w:bCs/>
            <w:color w:val="00B0F0"/>
            <w:rPrChange w:id="164" w:author="Patrick McElhiney" w:date="2022-09-25T14:32:00Z">
              <w:rPr>
                <w:b/>
                <w:bCs/>
              </w:rPr>
            </w:rPrChange>
          </w:rPr>
          <w:t>IMPLICITLY DEFINED</w:t>
        </w:r>
        <w:r w:rsidR="00490809">
          <w:rPr>
            <w:b/>
            <w:bCs/>
          </w:rPr>
          <w:t xml:space="preserve">, </w:t>
        </w:r>
      </w:ins>
      <w:ins w:id="165" w:author="Patrick McElhiney" w:date="2022-09-25T14:32:00Z">
        <w:r w:rsidR="00672808">
          <w:rPr>
            <w:b/>
            <w:bCs/>
          </w:rPr>
          <w:t xml:space="preserve">   </w:t>
        </w:r>
      </w:ins>
      <w:ins w:id="166" w:author="Patrick McElhiney" w:date="2022-09-25T14:23:00Z">
        <w:r w:rsidR="00490809" w:rsidRPr="00672808">
          <w:rPr>
            <w:b/>
            <w:bCs/>
            <w:color w:val="00B0F0"/>
            <w:rPrChange w:id="167" w:author="Patrick McElhiney" w:date="2022-09-25T14:32:00Z">
              <w:rPr>
                <w:b/>
                <w:bCs/>
              </w:rPr>
            </w:rPrChange>
          </w:rPr>
          <w:t>IMPLICITLY DEFINED</w:t>
        </w:r>
        <w:r w:rsidR="00490809">
          <w:rPr>
            <w:b/>
            <w:bCs/>
          </w:rPr>
          <w:t xml:space="preserve">, </w:t>
        </w:r>
        <w:r w:rsidR="00490809" w:rsidRPr="00672808">
          <w:rPr>
            <w:b/>
            <w:bCs/>
            <w:color w:val="00B0F0"/>
            <w:rPrChange w:id="168" w:author="Patrick McElhiney" w:date="2022-09-25T14:32:00Z">
              <w:rPr>
                <w:b/>
                <w:bCs/>
              </w:rPr>
            </w:rPrChange>
          </w:rPr>
          <w:t>IMPLICITLY DEFINED</w:t>
        </w:r>
        <w:r w:rsidR="00490809">
          <w:rPr>
            <w:b/>
            <w:bCs/>
          </w:rPr>
          <w:t xml:space="preserve">, </w:t>
        </w:r>
        <w:r w:rsidR="00490809" w:rsidRPr="00672808">
          <w:rPr>
            <w:b/>
            <w:bCs/>
            <w:color w:val="00B0F0"/>
            <w:rPrChange w:id="169" w:author="Patrick McElhiney" w:date="2022-09-25T14:32:00Z">
              <w:rPr>
                <w:b/>
                <w:bCs/>
              </w:rPr>
            </w:rPrChange>
          </w:rPr>
          <w:t>IMPLICITLY DEFINED</w:t>
        </w:r>
        <w:r w:rsidR="00490809">
          <w:rPr>
            <w:b/>
            <w:bCs/>
          </w:rPr>
          <w:t xml:space="preserve">, </w:t>
        </w:r>
        <w:r w:rsidR="00490809" w:rsidRPr="00672808">
          <w:rPr>
            <w:b/>
            <w:bCs/>
            <w:color w:val="00B0F0"/>
            <w:rPrChange w:id="170" w:author="Patrick McElhiney" w:date="2022-09-25T14:33:00Z">
              <w:rPr>
                <w:b/>
                <w:bCs/>
              </w:rPr>
            </w:rPrChange>
          </w:rPr>
          <w:t>IMPLICITLY DEFINED</w:t>
        </w:r>
        <w:r w:rsidR="00490809">
          <w:rPr>
            <w:b/>
            <w:bCs/>
          </w:rPr>
          <w:t xml:space="preserve">, </w:t>
        </w:r>
      </w:ins>
      <w:ins w:id="171" w:author="Patrick McElhiney" w:date="2022-09-25T14:33:00Z">
        <w:r w:rsidR="00672808">
          <w:rPr>
            <w:b/>
            <w:bCs/>
          </w:rPr>
          <w:t xml:space="preserve">    </w:t>
        </w:r>
      </w:ins>
      <w:ins w:id="172" w:author="Patrick McElhiney" w:date="2022-09-25T14:23:00Z">
        <w:r w:rsidR="00490809" w:rsidRPr="00672808">
          <w:rPr>
            <w:b/>
            <w:bCs/>
            <w:color w:val="00B0F0"/>
            <w:rPrChange w:id="173" w:author="Patrick McElhiney" w:date="2022-09-25T14:33:00Z">
              <w:rPr>
                <w:b/>
                <w:bCs/>
              </w:rPr>
            </w:rPrChange>
          </w:rPr>
          <w:t>IMPLICITLY DEFINED</w:t>
        </w:r>
        <w:r w:rsidR="00490809">
          <w:rPr>
            <w:b/>
            <w:bCs/>
          </w:rPr>
          <w:t xml:space="preserve">, </w:t>
        </w:r>
        <w:r w:rsidR="00490809" w:rsidRPr="00672808">
          <w:rPr>
            <w:b/>
            <w:bCs/>
            <w:color w:val="00B0F0"/>
            <w:rPrChange w:id="174" w:author="Patrick McElhiney" w:date="2022-09-25T14:33:00Z">
              <w:rPr>
                <w:b/>
                <w:bCs/>
              </w:rPr>
            </w:rPrChange>
          </w:rPr>
          <w:t>IMPLICITLY DEFINED</w:t>
        </w:r>
        <w:r w:rsidR="00490809">
          <w:rPr>
            <w:b/>
            <w:bCs/>
          </w:rPr>
          <w:t xml:space="preserve">, </w:t>
        </w:r>
        <w:r w:rsidR="00490809" w:rsidRPr="00672808">
          <w:rPr>
            <w:b/>
            <w:bCs/>
            <w:color w:val="00B0F0"/>
            <w:rPrChange w:id="175" w:author="Patrick McElhiney" w:date="2022-09-25T14:33:00Z">
              <w:rPr>
                <w:b/>
                <w:bCs/>
              </w:rPr>
            </w:rPrChange>
          </w:rPr>
          <w:t>IMPLICITLY DEFINED</w:t>
        </w:r>
        <w:r w:rsidR="00490809">
          <w:rPr>
            <w:b/>
            <w:bCs/>
          </w:rPr>
          <w:t xml:space="preserve">, </w:t>
        </w:r>
        <w:r w:rsidR="00490809" w:rsidRPr="00672808">
          <w:rPr>
            <w:b/>
            <w:bCs/>
            <w:color w:val="00B0F0"/>
            <w:rPrChange w:id="176" w:author="Patrick McElhiney" w:date="2022-09-25T14:33:00Z">
              <w:rPr>
                <w:b/>
                <w:bCs/>
              </w:rPr>
            </w:rPrChange>
          </w:rPr>
          <w:t>IMPLICITLY DEFINED</w:t>
        </w:r>
        <w:r w:rsidR="00490809">
          <w:rPr>
            <w:b/>
            <w:bCs/>
          </w:rPr>
          <w:t xml:space="preserve">, </w:t>
        </w:r>
      </w:ins>
      <w:ins w:id="177" w:author="Patrick McElhiney" w:date="2022-09-25T14:33:00Z">
        <w:r w:rsidR="00672808">
          <w:rPr>
            <w:b/>
            <w:bCs/>
          </w:rPr>
          <w:t xml:space="preserve">   </w:t>
        </w:r>
      </w:ins>
      <w:ins w:id="178" w:author="Patrick McElhiney" w:date="2022-09-25T14:23:00Z">
        <w:r w:rsidR="00490809" w:rsidRPr="00672808">
          <w:rPr>
            <w:b/>
            <w:bCs/>
            <w:color w:val="00B0F0"/>
            <w:rPrChange w:id="179" w:author="Patrick McElhiney" w:date="2022-09-25T14:33:00Z">
              <w:rPr>
                <w:b/>
                <w:bCs/>
              </w:rPr>
            </w:rPrChange>
          </w:rPr>
          <w:lastRenderedPageBreak/>
          <w:t>IMPLICITLY DEFINED</w:t>
        </w:r>
        <w:r w:rsidR="00490809">
          <w:rPr>
            <w:b/>
            <w:bCs/>
          </w:rPr>
          <w:t xml:space="preserve">, </w:t>
        </w:r>
        <w:r w:rsidR="00490809" w:rsidRPr="00672808">
          <w:rPr>
            <w:b/>
            <w:bCs/>
            <w:color w:val="00B0F0"/>
            <w:rPrChange w:id="180" w:author="Patrick McElhiney" w:date="2022-09-25T14:33:00Z">
              <w:rPr>
                <w:b/>
                <w:bCs/>
              </w:rPr>
            </w:rPrChange>
          </w:rPr>
          <w:t>IMPLICITLY DEFINED</w:t>
        </w:r>
        <w:r w:rsidR="00490809">
          <w:rPr>
            <w:b/>
            <w:bCs/>
          </w:rPr>
          <w:t xml:space="preserve">, </w:t>
        </w:r>
        <w:r w:rsidR="00490809" w:rsidRPr="00672808">
          <w:rPr>
            <w:b/>
            <w:bCs/>
            <w:color w:val="00B0F0"/>
            <w:rPrChange w:id="181" w:author="Patrick McElhiney" w:date="2022-09-25T14:33:00Z">
              <w:rPr>
                <w:b/>
                <w:bCs/>
              </w:rPr>
            </w:rPrChange>
          </w:rPr>
          <w:t>IMPLICITLY DEFINED</w:t>
        </w:r>
        <w:r w:rsidR="00490809">
          <w:rPr>
            <w:b/>
            <w:bCs/>
          </w:rPr>
          <w:t xml:space="preserve">, </w:t>
        </w:r>
        <w:r w:rsidR="00490809" w:rsidRPr="00672808">
          <w:rPr>
            <w:b/>
            <w:bCs/>
            <w:color w:val="00B0F0"/>
            <w:rPrChange w:id="182" w:author="Patrick McElhiney" w:date="2022-09-25T14:33:00Z">
              <w:rPr>
                <w:b/>
                <w:bCs/>
              </w:rPr>
            </w:rPrChange>
          </w:rPr>
          <w:t>IMPLICITLY DEFINED</w:t>
        </w:r>
        <w:r w:rsidR="00490809">
          <w:rPr>
            <w:b/>
            <w:bCs/>
          </w:rPr>
          <w:t>,</w:t>
        </w:r>
      </w:ins>
      <w:ins w:id="183" w:author="Patrick McElhiney" w:date="2022-09-25T14:33:00Z">
        <w:r w:rsidR="00672808">
          <w:rPr>
            <w:b/>
            <w:bCs/>
          </w:rPr>
          <w:t xml:space="preserve">   </w:t>
        </w:r>
      </w:ins>
      <w:ins w:id="184" w:author="Patrick McElhiney" w:date="2022-09-25T14:23:00Z">
        <w:r w:rsidR="00490809">
          <w:rPr>
            <w:b/>
            <w:bCs/>
          </w:rPr>
          <w:t xml:space="preserve"> </w:t>
        </w:r>
        <w:r w:rsidR="00490809" w:rsidRPr="00672808">
          <w:rPr>
            <w:b/>
            <w:bCs/>
            <w:color w:val="00B0F0"/>
            <w:rPrChange w:id="185" w:author="Patrick McElhiney" w:date="2022-09-25T14:33:00Z">
              <w:rPr>
                <w:b/>
                <w:bCs/>
              </w:rPr>
            </w:rPrChange>
          </w:rPr>
          <w:t>IMPLICITLY DEFINED</w:t>
        </w:r>
        <w:r w:rsidR="00490809">
          <w:rPr>
            <w:b/>
            <w:bCs/>
          </w:rPr>
          <w:t xml:space="preserve">, </w:t>
        </w:r>
        <w:r w:rsidR="00490809" w:rsidRPr="00672808">
          <w:rPr>
            <w:b/>
            <w:bCs/>
            <w:color w:val="00B0F0"/>
            <w:rPrChange w:id="186" w:author="Patrick McElhiney" w:date="2022-09-25T14:33:00Z">
              <w:rPr>
                <w:b/>
                <w:bCs/>
              </w:rPr>
            </w:rPrChange>
          </w:rPr>
          <w:t>IMPLICITLY DEFINED</w:t>
        </w:r>
        <w:r w:rsidR="00490809">
          <w:rPr>
            <w:b/>
            <w:bCs/>
          </w:rPr>
          <w:t xml:space="preserve">, </w:t>
        </w:r>
        <w:r w:rsidR="00490809" w:rsidRPr="00672808">
          <w:rPr>
            <w:b/>
            <w:bCs/>
            <w:color w:val="00B0F0"/>
            <w:rPrChange w:id="187" w:author="Patrick McElhiney" w:date="2022-09-25T14:33:00Z">
              <w:rPr>
                <w:b/>
                <w:bCs/>
              </w:rPr>
            </w:rPrChange>
          </w:rPr>
          <w:t>IMPLICITLY DEFINED</w:t>
        </w:r>
        <w:r w:rsidR="00490809">
          <w:rPr>
            <w:b/>
            <w:bCs/>
          </w:rPr>
          <w:t xml:space="preserve">, </w:t>
        </w:r>
        <w:r w:rsidR="00490809" w:rsidRPr="00672808">
          <w:rPr>
            <w:b/>
            <w:bCs/>
            <w:color w:val="00B0F0"/>
            <w:rPrChange w:id="188" w:author="Patrick McElhiney" w:date="2022-09-25T14:33:00Z">
              <w:rPr>
                <w:b/>
                <w:bCs/>
              </w:rPr>
            </w:rPrChange>
          </w:rPr>
          <w:t>IMPLICITLY-EXPLICITLY DEFINED</w:t>
        </w:r>
        <w:r w:rsidR="00490809" w:rsidRPr="007C137E">
          <w:rPr>
            <w:b/>
            <w:bCs/>
          </w:rPr>
          <w:t>.</w:t>
        </w:r>
      </w:ins>
      <w:del w:id="189" w:author="Patrick McElhiney" w:date="2022-09-25T14:23:00Z">
        <w:r w:rsidRPr="007C137E" w:rsidDel="00490809">
          <w:rPr>
            <w:b/>
            <w:bCs/>
          </w:rPr>
          <w:delText>, EXPLICITLY-IMPLICITLY DEFINED.</w:delText>
        </w:r>
      </w:del>
    </w:p>
    <w:p w14:paraId="24B0D759" w14:textId="2A81A1BF" w:rsidR="00387E71" w:rsidRPr="007C137E" w:rsidRDefault="00387E71" w:rsidP="00387E71">
      <w:pPr>
        <w:ind w:left="360" w:hanging="360"/>
        <w:jc w:val="both"/>
        <w:rPr>
          <w:b/>
          <w:bCs/>
        </w:rPr>
      </w:pPr>
      <w:r w:rsidRPr="00672808">
        <w:rPr>
          <w:b/>
          <w:bCs/>
          <w:color w:val="92D050"/>
          <w:rPrChange w:id="190" w:author="Patrick McElhiney" w:date="2022-09-25T14:33:00Z">
            <w:rPr>
              <w:b/>
              <w:bCs/>
            </w:rPr>
          </w:rPrChange>
        </w:rPr>
        <w:t>NEVER DO</w:t>
      </w:r>
      <w:r w:rsidRPr="007C137E">
        <w:rPr>
          <w:b/>
          <w:bCs/>
        </w:rPr>
        <w:t xml:space="preserve"> </w:t>
      </w:r>
      <w:r w:rsidRPr="00672808">
        <w:rPr>
          <w:b/>
          <w:bCs/>
          <w:color w:val="FF0000"/>
          <w:rPrChange w:id="191" w:author="Patrick McElhiney" w:date="2022-09-25T14:33:00Z">
            <w:rPr>
              <w:b/>
              <w:bCs/>
            </w:rPr>
          </w:rPrChange>
        </w:rPr>
        <w:t>ANYTHING AT ALL, LITERALLY, BAD</w:t>
      </w:r>
      <w:ins w:id="192" w:author="Patrick McElhiney" w:date="2022-09-25T14:23:00Z">
        <w:r w:rsidR="00490809" w:rsidRPr="007C137E">
          <w:rPr>
            <w:b/>
            <w:bCs/>
          </w:rPr>
          <w:t xml:space="preserve">, </w:t>
        </w:r>
        <w:r w:rsidR="00490809" w:rsidRPr="00672808">
          <w:rPr>
            <w:b/>
            <w:bCs/>
            <w:color w:val="00B0F0"/>
            <w:rPrChange w:id="193" w:author="Patrick McElhiney" w:date="2022-09-25T14:34:00Z">
              <w:rPr>
                <w:b/>
                <w:bCs/>
              </w:rPr>
            </w:rPrChange>
          </w:rPr>
          <w:t>EXPLICITLY-IMPLICITLY DEFINED</w:t>
        </w:r>
        <w:r w:rsidR="00490809">
          <w:rPr>
            <w:b/>
            <w:bCs/>
          </w:rPr>
          <w:t xml:space="preserve">, </w:t>
        </w:r>
        <w:r w:rsidR="00490809" w:rsidRPr="00672808">
          <w:rPr>
            <w:b/>
            <w:bCs/>
            <w:color w:val="00B0F0"/>
            <w:rPrChange w:id="194" w:author="Patrick McElhiney" w:date="2022-09-25T14:34:00Z">
              <w:rPr>
                <w:b/>
                <w:bCs/>
              </w:rPr>
            </w:rPrChange>
          </w:rPr>
          <w:t>IMPLICITLY DEFINED</w:t>
        </w:r>
        <w:r w:rsidR="00490809">
          <w:rPr>
            <w:b/>
            <w:bCs/>
          </w:rPr>
          <w:t xml:space="preserve">, </w:t>
        </w:r>
        <w:r w:rsidR="00490809" w:rsidRPr="00672808">
          <w:rPr>
            <w:b/>
            <w:bCs/>
            <w:color w:val="00B0F0"/>
            <w:rPrChange w:id="195" w:author="Patrick McElhiney" w:date="2022-09-25T14:34:00Z">
              <w:rPr>
                <w:b/>
                <w:bCs/>
              </w:rPr>
            </w:rPrChange>
          </w:rPr>
          <w:t>IMPLICITLY DEFINED</w:t>
        </w:r>
        <w:r w:rsidR="00490809">
          <w:rPr>
            <w:b/>
            <w:bCs/>
          </w:rPr>
          <w:t xml:space="preserve">, </w:t>
        </w:r>
        <w:r w:rsidR="00490809" w:rsidRPr="00672808">
          <w:rPr>
            <w:b/>
            <w:bCs/>
            <w:color w:val="00B0F0"/>
            <w:rPrChange w:id="196" w:author="Patrick McElhiney" w:date="2022-09-25T14:34:00Z">
              <w:rPr>
                <w:b/>
                <w:bCs/>
              </w:rPr>
            </w:rPrChange>
          </w:rPr>
          <w:t>IMPLICITLY DEFINED</w:t>
        </w:r>
        <w:r w:rsidR="00490809">
          <w:rPr>
            <w:b/>
            <w:bCs/>
          </w:rPr>
          <w:t xml:space="preserve">, </w:t>
        </w:r>
        <w:r w:rsidR="00490809" w:rsidRPr="00672808">
          <w:rPr>
            <w:b/>
            <w:bCs/>
            <w:color w:val="00B0F0"/>
            <w:rPrChange w:id="197" w:author="Patrick McElhiney" w:date="2022-09-25T14:34:00Z">
              <w:rPr>
                <w:b/>
                <w:bCs/>
              </w:rPr>
            </w:rPrChange>
          </w:rPr>
          <w:t>IMPLICITLY DEFINED</w:t>
        </w:r>
        <w:r w:rsidR="00490809">
          <w:rPr>
            <w:b/>
            <w:bCs/>
          </w:rPr>
          <w:t xml:space="preserve">, </w:t>
        </w:r>
        <w:r w:rsidR="00490809" w:rsidRPr="00672808">
          <w:rPr>
            <w:b/>
            <w:bCs/>
            <w:color w:val="00B0F0"/>
            <w:rPrChange w:id="198" w:author="Patrick McElhiney" w:date="2022-09-25T14:34:00Z">
              <w:rPr>
                <w:b/>
                <w:bCs/>
              </w:rPr>
            </w:rPrChange>
          </w:rPr>
          <w:t>IMPLICITLY DEFINED</w:t>
        </w:r>
        <w:r w:rsidR="00490809">
          <w:rPr>
            <w:b/>
            <w:bCs/>
          </w:rPr>
          <w:t xml:space="preserve">, </w:t>
        </w:r>
      </w:ins>
      <w:ins w:id="199" w:author="Patrick McElhiney" w:date="2022-09-25T14:34:00Z">
        <w:r w:rsidR="00672808">
          <w:rPr>
            <w:b/>
            <w:bCs/>
          </w:rPr>
          <w:t xml:space="preserve">   </w:t>
        </w:r>
      </w:ins>
      <w:ins w:id="200" w:author="Patrick McElhiney" w:date="2022-09-25T14:23:00Z">
        <w:r w:rsidR="00490809" w:rsidRPr="00672808">
          <w:rPr>
            <w:b/>
            <w:bCs/>
            <w:color w:val="00B0F0"/>
            <w:rPrChange w:id="201" w:author="Patrick McElhiney" w:date="2022-09-25T14:34:00Z">
              <w:rPr>
                <w:b/>
                <w:bCs/>
              </w:rPr>
            </w:rPrChange>
          </w:rPr>
          <w:t>IMPLICITLY DEFINED</w:t>
        </w:r>
        <w:r w:rsidR="00490809">
          <w:rPr>
            <w:b/>
            <w:bCs/>
          </w:rPr>
          <w:t xml:space="preserve">, </w:t>
        </w:r>
        <w:r w:rsidR="00490809" w:rsidRPr="00672808">
          <w:rPr>
            <w:b/>
            <w:bCs/>
            <w:color w:val="00B0F0"/>
            <w:rPrChange w:id="202" w:author="Patrick McElhiney" w:date="2022-09-25T14:34:00Z">
              <w:rPr>
                <w:b/>
                <w:bCs/>
              </w:rPr>
            </w:rPrChange>
          </w:rPr>
          <w:t>IMPLICITLY DEFINED</w:t>
        </w:r>
        <w:r w:rsidR="00490809">
          <w:rPr>
            <w:b/>
            <w:bCs/>
          </w:rPr>
          <w:t xml:space="preserve">, </w:t>
        </w:r>
        <w:r w:rsidR="00490809" w:rsidRPr="00672808">
          <w:rPr>
            <w:b/>
            <w:bCs/>
            <w:color w:val="00B0F0"/>
            <w:rPrChange w:id="203" w:author="Patrick McElhiney" w:date="2022-09-25T14:34:00Z">
              <w:rPr>
                <w:b/>
                <w:bCs/>
              </w:rPr>
            </w:rPrChange>
          </w:rPr>
          <w:t>IMPLICITLY DEFINED</w:t>
        </w:r>
        <w:r w:rsidR="00490809">
          <w:rPr>
            <w:b/>
            <w:bCs/>
          </w:rPr>
          <w:t xml:space="preserve">, </w:t>
        </w:r>
        <w:r w:rsidR="00490809" w:rsidRPr="00672808">
          <w:rPr>
            <w:b/>
            <w:bCs/>
            <w:color w:val="00B0F0"/>
            <w:rPrChange w:id="204" w:author="Patrick McElhiney" w:date="2022-09-25T14:34:00Z">
              <w:rPr>
                <w:b/>
                <w:bCs/>
              </w:rPr>
            </w:rPrChange>
          </w:rPr>
          <w:t>IMPLICITLY DEFINED</w:t>
        </w:r>
        <w:r w:rsidR="00490809">
          <w:rPr>
            <w:b/>
            <w:bCs/>
          </w:rPr>
          <w:t xml:space="preserve">, </w:t>
        </w:r>
      </w:ins>
      <w:ins w:id="205" w:author="Patrick McElhiney" w:date="2022-09-25T14:34:00Z">
        <w:r w:rsidR="00672808">
          <w:rPr>
            <w:b/>
            <w:bCs/>
          </w:rPr>
          <w:t xml:space="preserve">   </w:t>
        </w:r>
      </w:ins>
      <w:ins w:id="206" w:author="Patrick McElhiney" w:date="2022-09-25T14:23:00Z">
        <w:r w:rsidR="00490809" w:rsidRPr="00672808">
          <w:rPr>
            <w:b/>
            <w:bCs/>
            <w:color w:val="00B0F0"/>
            <w:rPrChange w:id="207" w:author="Patrick McElhiney" w:date="2022-09-25T14:34:00Z">
              <w:rPr>
                <w:b/>
                <w:bCs/>
              </w:rPr>
            </w:rPrChange>
          </w:rPr>
          <w:t>IMPLICITLY DEFINED</w:t>
        </w:r>
        <w:r w:rsidR="00490809">
          <w:rPr>
            <w:b/>
            <w:bCs/>
          </w:rPr>
          <w:t xml:space="preserve">, </w:t>
        </w:r>
        <w:r w:rsidR="00490809" w:rsidRPr="00672808">
          <w:rPr>
            <w:b/>
            <w:bCs/>
            <w:color w:val="00B0F0"/>
            <w:rPrChange w:id="208" w:author="Patrick McElhiney" w:date="2022-09-25T14:34:00Z">
              <w:rPr>
                <w:b/>
                <w:bCs/>
              </w:rPr>
            </w:rPrChange>
          </w:rPr>
          <w:t>IMPLICITLY DEFINED</w:t>
        </w:r>
        <w:r w:rsidR="00490809">
          <w:rPr>
            <w:b/>
            <w:bCs/>
          </w:rPr>
          <w:t xml:space="preserve">, </w:t>
        </w:r>
        <w:r w:rsidR="00490809" w:rsidRPr="00672808">
          <w:rPr>
            <w:b/>
            <w:bCs/>
            <w:color w:val="00B0F0"/>
            <w:rPrChange w:id="209" w:author="Patrick McElhiney" w:date="2022-09-25T14:35:00Z">
              <w:rPr>
                <w:b/>
                <w:bCs/>
              </w:rPr>
            </w:rPrChange>
          </w:rPr>
          <w:t>IMPLICITLY DEFINED</w:t>
        </w:r>
        <w:r w:rsidR="00490809">
          <w:rPr>
            <w:b/>
            <w:bCs/>
          </w:rPr>
          <w:t xml:space="preserve">, </w:t>
        </w:r>
        <w:r w:rsidR="00490809" w:rsidRPr="00672808">
          <w:rPr>
            <w:b/>
            <w:bCs/>
            <w:color w:val="00B0F0"/>
            <w:rPrChange w:id="210" w:author="Patrick McElhiney" w:date="2022-09-25T14:35:00Z">
              <w:rPr>
                <w:b/>
                <w:bCs/>
              </w:rPr>
            </w:rPrChange>
          </w:rPr>
          <w:t>IMPLICITLY DEFINED</w:t>
        </w:r>
        <w:r w:rsidR="00490809">
          <w:rPr>
            <w:b/>
            <w:bCs/>
          </w:rPr>
          <w:t xml:space="preserve">, </w:t>
        </w:r>
      </w:ins>
      <w:ins w:id="211" w:author="Patrick McElhiney" w:date="2022-09-25T14:35:00Z">
        <w:r w:rsidR="00672808">
          <w:rPr>
            <w:b/>
            <w:bCs/>
          </w:rPr>
          <w:t xml:space="preserve">   </w:t>
        </w:r>
      </w:ins>
      <w:ins w:id="212" w:author="Patrick McElhiney" w:date="2022-09-25T14:23:00Z">
        <w:r w:rsidR="00490809" w:rsidRPr="00672808">
          <w:rPr>
            <w:b/>
            <w:bCs/>
            <w:color w:val="00B0F0"/>
            <w:rPrChange w:id="213" w:author="Patrick McElhiney" w:date="2022-09-25T14:35:00Z">
              <w:rPr>
                <w:b/>
                <w:bCs/>
              </w:rPr>
            </w:rPrChange>
          </w:rPr>
          <w:t>IMPLICITLY DEFINED</w:t>
        </w:r>
        <w:r w:rsidR="00490809">
          <w:rPr>
            <w:b/>
            <w:bCs/>
          </w:rPr>
          <w:t xml:space="preserve">, </w:t>
        </w:r>
        <w:r w:rsidR="00490809" w:rsidRPr="00672808">
          <w:rPr>
            <w:b/>
            <w:bCs/>
            <w:color w:val="00B0F0"/>
            <w:rPrChange w:id="214" w:author="Patrick McElhiney" w:date="2022-09-25T14:35:00Z">
              <w:rPr>
                <w:b/>
                <w:bCs/>
              </w:rPr>
            </w:rPrChange>
          </w:rPr>
          <w:t>IMPLICITLY DEFINED</w:t>
        </w:r>
        <w:r w:rsidR="00490809">
          <w:rPr>
            <w:b/>
            <w:bCs/>
          </w:rPr>
          <w:t xml:space="preserve">, </w:t>
        </w:r>
        <w:r w:rsidR="00490809" w:rsidRPr="00672808">
          <w:rPr>
            <w:b/>
            <w:bCs/>
            <w:color w:val="00B0F0"/>
            <w:rPrChange w:id="215" w:author="Patrick McElhiney" w:date="2022-09-25T14:35:00Z">
              <w:rPr>
                <w:b/>
                <w:bCs/>
              </w:rPr>
            </w:rPrChange>
          </w:rPr>
          <w:t>IMPLICITLY DEFINED</w:t>
        </w:r>
        <w:r w:rsidR="00490809">
          <w:rPr>
            <w:b/>
            <w:bCs/>
          </w:rPr>
          <w:t xml:space="preserve">, </w:t>
        </w:r>
        <w:r w:rsidR="00490809" w:rsidRPr="00672808">
          <w:rPr>
            <w:b/>
            <w:bCs/>
            <w:color w:val="00B0F0"/>
            <w:rPrChange w:id="216" w:author="Patrick McElhiney" w:date="2022-09-25T14:35:00Z">
              <w:rPr>
                <w:b/>
                <w:bCs/>
              </w:rPr>
            </w:rPrChange>
          </w:rPr>
          <w:t>IMPLICITLY DEFINED</w:t>
        </w:r>
        <w:r w:rsidR="00490809">
          <w:rPr>
            <w:b/>
            <w:bCs/>
          </w:rPr>
          <w:t xml:space="preserve">, </w:t>
        </w:r>
      </w:ins>
      <w:ins w:id="217" w:author="Patrick McElhiney" w:date="2022-09-25T14:36:00Z">
        <w:r w:rsidR="00672808">
          <w:rPr>
            <w:b/>
            <w:bCs/>
          </w:rPr>
          <w:t xml:space="preserve">   </w:t>
        </w:r>
      </w:ins>
      <w:ins w:id="218" w:author="Patrick McElhiney" w:date="2022-09-25T14:23:00Z">
        <w:r w:rsidR="00490809" w:rsidRPr="00672808">
          <w:rPr>
            <w:b/>
            <w:bCs/>
            <w:color w:val="00B0F0"/>
            <w:rPrChange w:id="219" w:author="Patrick McElhiney" w:date="2022-09-25T14:36:00Z">
              <w:rPr>
                <w:b/>
                <w:bCs/>
              </w:rPr>
            </w:rPrChange>
          </w:rPr>
          <w:t>IMPLICITLY DEFINED</w:t>
        </w:r>
        <w:r w:rsidR="00490809">
          <w:rPr>
            <w:b/>
            <w:bCs/>
          </w:rPr>
          <w:t xml:space="preserve">, </w:t>
        </w:r>
        <w:r w:rsidR="00490809" w:rsidRPr="00672808">
          <w:rPr>
            <w:b/>
            <w:bCs/>
            <w:color w:val="00B0F0"/>
            <w:rPrChange w:id="220" w:author="Patrick McElhiney" w:date="2022-09-25T14:36:00Z">
              <w:rPr>
                <w:b/>
                <w:bCs/>
              </w:rPr>
            </w:rPrChange>
          </w:rPr>
          <w:t>IMPLICITLY DEFINED</w:t>
        </w:r>
        <w:r w:rsidR="00490809">
          <w:rPr>
            <w:b/>
            <w:bCs/>
          </w:rPr>
          <w:t xml:space="preserve">, </w:t>
        </w:r>
        <w:r w:rsidR="00490809" w:rsidRPr="00672808">
          <w:rPr>
            <w:b/>
            <w:bCs/>
            <w:color w:val="00B0F0"/>
            <w:rPrChange w:id="221" w:author="Patrick McElhiney" w:date="2022-09-25T14:36:00Z">
              <w:rPr>
                <w:b/>
                <w:bCs/>
              </w:rPr>
            </w:rPrChange>
          </w:rPr>
          <w:t>IMPLICITLY DEFINED</w:t>
        </w:r>
        <w:r w:rsidR="00490809">
          <w:rPr>
            <w:b/>
            <w:bCs/>
          </w:rPr>
          <w:t xml:space="preserve">, </w:t>
        </w:r>
        <w:r w:rsidR="00490809" w:rsidRPr="00672808">
          <w:rPr>
            <w:b/>
            <w:bCs/>
            <w:color w:val="00B0F0"/>
            <w:rPrChange w:id="222" w:author="Patrick McElhiney" w:date="2022-09-25T14:36:00Z">
              <w:rPr>
                <w:b/>
                <w:bCs/>
              </w:rPr>
            </w:rPrChange>
          </w:rPr>
          <w:t>IMPLICITLY DEFINED</w:t>
        </w:r>
        <w:r w:rsidR="00490809">
          <w:rPr>
            <w:b/>
            <w:bCs/>
          </w:rPr>
          <w:t xml:space="preserve">, </w:t>
        </w:r>
      </w:ins>
      <w:ins w:id="223" w:author="Patrick McElhiney" w:date="2022-09-25T14:36:00Z">
        <w:r w:rsidR="00672808">
          <w:rPr>
            <w:b/>
            <w:bCs/>
          </w:rPr>
          <w:t xml:space="preserve">    </w:t>
        </w:r>
      </w:ins>
      <w:ins w:id="224" w:author="Patrick McElhiney" w:date="2022-09-25T14:23:00Z">
        <w:r w:rsidR="00490809" w:rsidRPr="00672808">
          <w:rPr>
            <w:b/>
            <w:bCs/>
            <w:color w:val="00B0F0"/>
            <w:rPrChange w:id="225" w:author="Patrick McElhiney" w:date="2022-09-25T14:36:00Z">
              <w:rPr>
                <w:b/>
                <w:bCs/>
              </w:rPr>
            </w:rPrChange>
          </w:rPr>
          <w:t>IMPLICITLY DEFINED</w:t>
        </w:r>
        <w:r w:rsidR="00490809">
          <w:rPr>
            <w:b/>
            <w:bCs/>
          </w:rPr>
          <w:t xml:space="preserve">, </w:t>
        </w:r>
        <w:r w:rsidR="00490809" w:rsidRPr="00672808">
          <w:rPr>
            <w:b/>
            <w:bCs/>
            <w:color w:val="00B0F0"/>
            <w:rPrChange w:id="226" w:author="Patrick McElhiney" w:date="2022-09-25T14:36:00Z">
              <w:rPr>
                <w:b/>
                <w:bCs/>
              </w:rPr>
            </w:rPrChange>
          </w:rPr>
          <w:t>IMPLICITLY DEFINED</w:t>
        </w:r>
        <w:r w:rsidR="00490809">
          <w:rPr>
            <w:b/>
            <w:bCs/>
          </w:rPr>
          <w:t xml:space="preserve">, </w:t>
        </w:r>
        <w:r w:rsidR="00490809" w:rsidRPr="00672808">
          <w:rPr>
            <w:b/>
            <w:bCs/>
            <w:color w:val="00B0F0"/>
            <w:rPrChange w:id="227" w:author="Patrick McElhiney" w:date="2022-09-25T14:37:00Z">
              <w:rPr>
                <w:b/>
                <w:bCs/>
              </w:rPr>
            </w:rPrChange>
          </w:rPr>
          <w:t>IMPLICITLY DEFINED</w:t>
        </w:r>
        <w:r w:rsidR="00490809">
          <w:rPr>
            <w:b/>
            <w:bCs/>
          </w:rPr>
          <w:t xml:space="preserve">, </w:t>
        </w:r>
        <w:r w:rsidR="00490809" w:rsidRPr="00672808">
          <w:rPr>
            <w:b/>
            <w:bCs/>
            <w:color w:val="00B0F0"/>
            <w:rPrChange w:id="228" w:author="Patrick McElhiney" w:date="2022-09-25T14:37:00Z">
              <w:rPr>
                <w:b/>
                <w:bCs/>
              </w:rPr>
            </w:rPrChange>
          </w:rPr>
          <w:t>IMPLICITLY DEFINED</w:t>
        </w:r>
        <w:r w:rsidR="00490809">
          <w:rPr>
            <w:b/>
            <w:bCs/>
          </w:rPr>
          <w:t xml:space="preserve">, </w:t>
        </w:r>
      </w:ins>
      <w:ins w:id="229" w:author="Patrick McElhiney" w:date="2022-09-25T14:37:00Z">
        <w:r w:rsidR="00672808">
          <w:rPr>
            <w:b/>
            <w:bCs/>
          </w:rPr>
          <w:t xml:space="preserve">   </w:t>
        </w:r>
      </w:ins>
      <w:ins w:id="230" w:author="Patrick McElhiney" w:date="2022-09-25T14:23:00Z">
        <w:r w:rsidR="00490809" w:rsidRPr="00672808">
          <w:rPr>
            <w:b/>
            <w:bCs/>
            <w:color w:val="00B0F0"/>
            <w:rPrChange w:id="231" w:author="Patrick McElhiney" w:date="2022-09-25T14:37:00Z">
              <w:rPr>
                <w:b/>
                <w:bCs/>
              </w:rPr>
            </w:rPrChange>
          </w:rPr>
          <w:t>IMPLICITLY DEFINED</w:t>
        </w:r>
        <w:r w:rsidR="00490809">
          <w:rPr>
            <w:b/>
            <w:bCs/>
          </w:rPr>
          <w:t xml:space="preserve">, </w:t>
        </w:r>
        <w:r w:rsidR="00490809" w:rsidRPr="00672808">
          <w:rPr>
            <w:b/>
            <w:bCs/>
            <w:color w:val="00B0F0"/>
            <w:rPrChange w:id="232" w:author="Patrick McElhiney" w:date="2022-09-25T14:37:00Z">
              <w:rPr>
                <w:b/>
                <w:bCs/>
              </w:rPr>
            </w:rPrChange>
          </w:rPr>
          <w:t>IMPLICITLY DEFINED</w:t>
        </w:r>
        <w:r w:rsidR="00490809">
          <w:rPr>
            <w:b/>
            <w:bCs/>
          </w:rPr>
          <w:t xml:space="preserve">, </w:t>
        </w:r>
        <w:r w:rsidR="00490809" w:rsidRPr="00672808">
          <w:rPr>
            <w:b/>
            <w:bCs/>
            <w:color w:val="00B0F0"/>
            <w:rPrChange w:id="233" w:author="Patrick McElhiney" w:date="2022-09-25T14:37:00Z">
              <w:rPr>
                <w:b/>
                <w:bCs/>
              </w:rPr>
            </w:rPrChange>
          </w:rPr>
          <w:t>IMPLICITLY-EXPLICITLY DEFINED</w:t>
        </w:r>
        <w:r w:rsidR="00490809" w:rsidRPr="007C137E">
          <w:rPr>
            <w:b/>
            <w:bCs/>
          </w:rPr>
          <w:t>.</w:t>
        </w:r>
      </w:ins>
      <w:del w:id="234" w:author="Patrick McElhiney" w:date="2022-09-25T14:23:00Z">
        <w:r w:rsidRPr="007C137E" w:rsidDel="00490809">
          <w:rPr>
            <w:b/>
            <w:bCs/>
          </w:rPr>
          <w:delText>, EXPLICITLY-IMPLICITLY DEFINED.</w:delText>
        </w:r>
      </w:del>
    </w:p>
    <w:p w14:paraId="705878AC" w14:textId="567A7BE3" w:rsidR="00387E71" w:rsidRDefault="00387E71" w:rsidP="00387E71">
      <w:pPr>
        <w:ind w:left="360" w:hanging="360"/>
        <w:jc w:val="both"/>
        <w:rPr>
          <w:b/>
          <w:bCs/>
        </w:rPr>
      </w:pPr>
      <w:r w:rsidRPr="00672808">
        <w:rPr>
          <w:b/>
          <w:bCs/>
          <w:color w:val="92D050"/>
          <w:rPrChange w:id="235" w:author="Patrick McElhiney" w:date="2022-09-25T14:37:00Z">
            <w:rPr>
              <w:b/>
              <w:bCs/>
            </w:rPr>
          </w:rPrChange>
        </w:rPr>
        <w:t>DON’T EVER DO</w:t>
      </w:r>
      <w:r w:rsidRPr="007C137E">
        <w:rPr>
          <w:b/>
          <w:bCs/>
        </w:rPr>
        <w:t xml:space="preserve"> </w:t>
      </w:r>
      <w:r w:rsidRPr="00672808">
        <w:rPr>
          <w:b/>
          <w:bCs/>
          <w:color w:val="FF0000"/>
          <w:rPrChange w:id="236" w:author="Patrick McElhiney" w:date="2022-09-25T14:37:00Z">
            <w:rPr>
              <w:b/>
              <w:bCs/>
            </w:rPr>
          </w:rPrChange>
        </w:rPr>
        <w:t>ANYTHING BAD</w:t>
      </w:r>
      <w:ins w:id="237" w:author="Patrick McElhiney" w:date="2022-09-25T14:23:00Z">
        <w:r w:rsidR="00490809" w:rsidRPr="007C137E">
          <w:rPr>
            <w:b/>
            <w:bCs/>
          </w:rPr>
          <w:t xml:space="preserve">, </w:t>
        </w:r>
        <w:r w:rsidR="00490809" w:rsidRPr="00672808">
          <w:rPr>
            <w:b/>
            <w:bCs/>
            <w:color w:val="00B0F0"/>
            <w:rPrChange w:id="238" w:author="Patrick McElhiney" w:date="2022-09-25T14:37:00Z">
              <w:rPr>
                <w:b/>
                <w:bCs/>
              </w:rPr>
            </w:rPrChange>
          </w:rPr>
          <w:t>EXPLICITLY-IMPLICITLY DEFINED</w:t>
        </w:r>
        <w:r w:rsidR="00490809">
          <w:rPr>
            <w:b/>
            <w:bCs/>
          </w:rPr>
          <w:t xml:space="preserve">, </w:t>
        </w:r>
        <w:r w:rsidR="00490809" w:rsidRPr="00672808">
          <w:rPr>
            <w:b/>
            <w:bCs/>
            <w:color w:val="00B0F0"/>
            <w:rPrChange w:id="239" w:author="Patrick McElhiney" w:date="2022-09-25T14:37:00Z">
              <w:rPr>
                <w:b/>
                <w:bCs/>
              </w:rPr>
            </w:rPrChange>
          </w:rPr>
          <w:t>IMPLICITLY DEFINED</w:t>
        </w:r>
        <w:r w:rsidR="00490809">
          <w:rPr>
            <w:b/>
            <w:bCs/>
          </w:rPr>
          <w:t xml:space="preserve">, </w:t>
        </w:r>
      </w:ins>
      <w:ins w:id="240" w:author="Patrick McElhiney" w:date="2022-09-25T14:37:00Z">
        <w:r w:rsidR="00672808">
          <w:rPr>
            <w:b/>
            <w:bCs/>
          </w:rPr>
          <w:t xml:space="preserve">       </w:t>
        </w:r>
      </w:ins>
      <w:ins w:id="241" w:author="Patrick McElhiney" w:date="2022-09-25T14:23:00Z">
        <w:r w:rsidR="00490809" w:rsidRPr="00672808">
          <w:rPr>
            <w:b/>
            <w:bCs/>
            <w:color w:val="00B0F0"/>
            <w:rPrChange w:id="242" w:author="Patrick McElhiney" w:date="2022-09-25T14:37:00Z">
              <w:rPr>
                <w:b/>
                <w:bCs/>
              </w:rPr>
            </w:rPrChange>
          </w:rPr>
          <w:t>IMPLICITLY DEFINED</w:t>
        </w:r>
        <w:r w:rsidR="00490809">
          <w:rPr>
            <w:b/>
            <w:bCs/>
          </w:rPr>
          <w:t xml:space="preserve">, </w:t>
        </w:r>
        <w:r w:rsidR="00490809" w:rsidRPr="00672808">
          <w:rPr>
            <w:b/>
            <w:bCs/>
            <w:color w:val="00B0F0"/>
            <w:rPrChange w:id="243" w:author="Patrick McElhiney" w:date="2022-09-25T14:37:00Z">
              <w:rPr>
                <w:b/>
                <w:bCs/>
              </w:rPr>
            </w:rPrChange>
          </w:rPr>
          <w:t>IMPLICITLY DEFINED</w:t>
        </w:r>
        <w:r w:rsidR="00490809">
          <w:rPr>
            <w:b/>
            <w:bCs/>
          </w:rPr>
          <w:t xml:space="preserve">, </w:t>
        </w:r>
        <w:r w:rsidR="00490809" w:rsidRPr="00672808">
          <w:rPr>
            <w:b/>
            <w:bCs/>
            <w:color w:val="00B0F0"/>
            <w:rPrChange w:id="244" w:author="Patrick McElhiney" w:date="2022-09-25T14:37:00Z">
              <w:rPr>
                <w:b/>
                <w:bCs/>
              </w:rPr>
            </w:rPrChange>
          </w:rPr>
          <w:t>IMPLICITLY DEFINED</w:t>
        </w:r>
        <w:r w:rsidR="00490809">
          <w:rPr>
            <w:b/>
            <w:bCs/>
          </w:rPr>
          <w:t xml:space="preserve">, </w:t>
        </w:r>
        <w:r w:rsidR="00490809" w:rsidRPr="00672808">
          <w:rPr>
            <w:b/>
            <w:bCs/>
            <w:color w:val="00B0F0"/>
            <w:rPrChange w:id="245" w:author="Patrick McElhiney" w:date="2022-09-25T14:38:00Z">
              <w:rPr>
                <w:b/>
                <w:bCs/>
              </w:rPr>
            </w:rPrChange>
          </w:rPr>
          <w:t>IMPLICITLY DEFINED</w:t>
        </w:r>
        <w:r w:rsidR="00490809">
          <w:rPr>
            <w:b/>
            <w:bCs/>
          </w:rPr>
          <w:t xml:space="preserve">, </w:t>
        </w:r>
      </w:ins>
      <w:ins w:id="246" w:author="Patrick McElhiney" w:date="2022-09-25T14:38:00Z">
        <w:r w:rsidR="00672808">
          <w:rPr>
            <w:b/>
            <w:bCs/>
          </w:rPr>
          <w:t xml:space="preserve">   </w:t>
        </w:r>
      </w:ins>
      <w:ins w:id="247" w:author="Patrick McElhiney" w:date="2022-09-25T14:23:00Z">
        <w:r w:rsidR="00490809" w:rsidRPr="00672808">
          <w:rPr>
            <w:b/>
            <w:bCs/>
            <w:color w:val="00B0F0"/>
            <w:rPrChange w:id="248" w:author="Patrick McElhiney" w:date="2022-09-25T14:38:00Z">
              <w:rPr>
                <w:b/>
                <w:bCs/>
              </w:rPr>
            </w:rPrChange>
          </w:rPr>
          <w:t>IMPLICITLY DEFINED</w:t>
        </w:r>
        <w:r w:rsidR="00490809">
          <w:rPr>
            <w:b/>
            <w:bCs/>
          </w:rPr>
          <w:t xml:space="preserve">, </w:t>
        </w:r>
        <w:r w:rsidR="00490809" w:rsidRPr="00672808">
          <w:rPr>
            <w:b/>
            <w:bCs/>
            <w:color w:val="00B0F0"/>
            <w:rPrChange w:id="249" w:author="Patrick McElhiney" w:date="2022-09-25T14:38:00Z">
              <w:rPr>
                <w:b/>
                <w:bCs/>
              </w:rPr>
            </w:rPrChange>
          </w:rPr>
          <w:t>IMPLICITLY DEFINED</w:t>
        </w:r>
        <w:r w:rsidR="00490809">
          <w:rPr>
            <w:b/>
            <w:bCs/>
          </w:rPr>
          <w:t xml:space="preserve">, </w:t>
        </w:r>
        <w:r w:rsidR="00490809" w:rsidRPr="00672808">
          <w:rPr>
            <w:b/>
            <w:bCs/>
            <w:color w:val="00B0F0"/>
            <w:rPrChange w:id="250" w:author="Patrick McElhiney" w:date="2022-09-25T14:38:00Z">
              <w:rPr>
                <w:b/>
                <w:bCs/>
              </w:rPr>
            </w:rPrChange>
          </w:rPr>
          <w:t>IMPLICITLY DEFINED</w:t>
        </w:r>
        <w:r w:rsidR="00490809">
          <w:rPr>
            <w:b/>
            <w:bCs/>
          </w:rPr>
          <w:t xml:space="preserve">, </w:t>
        </w:r>
        <w:r w:rsidR="00490809" w:rsidRPr="002E7690">
          <w:rPr>
            <w:b/>
            <w:bCs/>
            <w:color w:val="00B0F0"/>
            <w:rPrChange w:id="251" w:author="Patrick McElhiney" w:date="2022-09-25T14:38:00Z">
              <w:rPr>
                <w:b/>
                <w:bCs/>
              </w:rPr>
            </w:rPrChange>
          </w:rPr>
          <w:t>IMPLICITLY DEFINED</w:t>
        </w:r>
        <w:r w:rsidR="00490809">
          <w:rPr>
            <w:b/>
            <w:bCs/>
          </w:rPr>
          <w:t xml:space="preserve">, </w:t>
        </w:r>
      </w:ins>
      <w:ins w:id="252" w:author="Patrick McElhiney" w:date="2022-09-25T14:38:00Z">
        <w:r w:rsidR="002E7690">
          <w:rPr>
            <w:b/>
            <w:bCs/>
          </w:rPr>
          <w:t xml:space="preserve">   </w:t>
        </w:r>
      </w:ins>
      <w:ins w:id="253" w:author="Patrick McElhiney" w:date="2022-09-25T14:23:00Z">
        <w:r w:rsidR="00490809" w:rsidRPr="002E7690">
          <w:rPr>
            <w:b/>
            <w:bCs/>
            <w:color w:val="00B0F0"/>
            <w:rPrChange w:id="254" w:author="Patrick McElhiney" w:date="2022-09-25T14:38:00Z">
              <w:rPr>
                <w:b/>
                <w:bCs/>
              </w:rPr>
            </w:rPrChange>
          </w:rPr>
          <w:t>IMPLICITLY DEFINED</w:t>
        </w:r>
        <w:r w:rsidR="00490809">
          <w:rPr>
            <w:b/>
            <w:bCs/>
          </w:rPr>
          <w:t xml:space="preserve">, </w:t>
        </w:r>
        <w:r w:rsidR="00490809" w:rsidRPr="002E7690">
          <w:rPr>
            <w:b/>
            <w:bCs/>
            <w:color w:val="00B0F0"/>
            <w:rPrChange w:id="255" w:author="Patrick McElhiney" w:date="2022-09-25T14:38:00Z">
              <w:rPr>
                <w:b/>
                <w:bCs/>
              </w:rPr>
            </w:rPrChange>
          </w:rPr>
          <w:t>IMPLICITLY DEFINED</w:t>
        </w:r>
        <w:r w:rsidR="00490809">
          <w:rPr>
            <w:b/>
            <w:bCs/>
          </w:rPr>
          <w:t xml:space="preserve">, </w:t>
        </w:r>
        <w:r w:rsidR="00490809" w:rsidRPr="002E7690">
          <w:rPr>
            <w:b/>
            <w:bCs/>
            <w:color w:val="00B0F0"/>
            <w:rPrChange w:id="256" w:author="Patrick McElhiney" w:date="2022-09-25T14:38:00Z">
              <w:rPr>
                <w:b/>
                <w:bCs/>
              </w:rPr>
            </w:rPrChange>
          </w:rPr>
          <w:t>IMPLICITLY DEFINED</w:t>
        </w:r>
        <w:r w:rsidR="00490809">
          <w:rPr>
            <w:b/>
            <w:bCs/>
          </w:rPr>
          <w:t xml:space="preserve">, </w:t>
        </w:r>
        <w:r w:rsidR="00490809" w:rsidRPr="002E7690">
          <w:rPr>
            <w:b/>
            <w:bCs/>
            <w:color w:val="00B0F0"/>
            <w:rPrChange w:id="257" w:author="Patrick McElhiney" w:date="2022-09-25T14:38:00Z">
              <w:rPr>
                <w:b/>
                <w:bCs/>
              </w:rPr>
            </w:rPrChange>
          </w:rPr>
          <w:t>IMPLICITLY DEFINED</w:t>
        </w:r>
        <w:r w:rsidR="00490809">
          <w:rPr>
            <w:b/>
            <w:bCs/>
          </w:rPr>
          <w:t xml:space="preserve">, </w:t>
        </w:r>
      </w:ins>
      <w:ins w:id="258" w:author="Patrick McElhiney" w:date="2022-09-25T14:38:00Z">
        <w:r w:rsidR="002E7690">
          <w:rPr>
            <w:b/>
            <w:bCs/>
          </w:rPr>
          <w:t xml:space="preserve">   </w:t>
        </w:r>
      </w:ins>
      <w:ins w:id="259" w:author="Patrick McElhiney" w:date="2022-09-25T14:23:00Z">
        <w:r w:rsidR="00490809" w:rsidRPr="002E7690">
          <w:rPr>
            <w:b/>
            <w:bCs/>
            <w:color w:val="00B0F0"/>
            <w:rPrChange w:id="260" w:author="Patrick McElhiney" w:date="2022-09-25T14:38:00Z">
              <w:rPr>
                <w:b/>
                <w:bCs/>
              </w:rPr>
            </w:rPrChange>
          </w:rPr>
          <w:t>IMPLICITLY DEFINED</w:t>
        </w:r>
        <w:r w:rsidR="00490809">
          <w:rPr>
            <w:b/>
            <w:bCs/>
          </w:rPr>
          <w:t xml:space="preserve">, </w:t>
        </w:r>
        <w:r w:rsidR="00490809" w:rsidRPr="002E7690">
          <w:rPr>
            <w:b/>
            <w:bCs/>
            <w:color w:val="00B0F0"/>
            <w:rPrChange w:id="261" w:author="Patrick McElhiney" w:date="2022-09-25T14:38:00Z">
              <w:rPr>
                <w:b/>
                <w:bCs/>
              </w:rPr>
            </w:rPrChange>
          </w:rPr>
          <w:t>IMPLICITLY DEFINED</w:t>
        </w:r>
        <w:r w:rsidR="00490809">
          <w:rPr>
            <w:b/>
            <w:bCs/>
          </w:rPr>
          <w:t xml:space="preserve">, </w:t>
        </w:r>
        <w:r w:rsidR="00490809" w:rsidRPr="002E7690">
          <w:rPr>
            <w:b/>
            <w:bCs/>
            <w:color w:val="00B0F0"/>
            <w:rPrChange w:id="262" w:author="Patrick McElhiney" w:date="2022-09-25T14:38:00Z">
              <w:rPr>
                <w:b/>
                <w:bCs/>
              </w:rPr>
            </w:rPrChange>
          </w:rPr>
          <w:t>IMPLICITLY DEFINED</w:t>
        </w:r>
        <w:r w:rsidR="00490809">
          <w:rPr>
            <w:b/>
            <w:bCs/>
          </w:rPr>
          <w:t xml:space="preserve">, </w:t>
        </w:r>
        <w:r w:rsidR="00490809" w:rsidRPr="002E7690">
          <w:rPr>
            <w:b/>
            <w:bCs/>
            <w:color w:val="00B0F0"/>
            <w:rPrChange w:id="263" w:author="Patrick McElhiney" w:date="2022-09-25T14:38:00Z">
              <w:rPr>
                <w:b/>
                <w:bCs/>
              </w:rPr>
            </w:rPrChange>
          </w:rPr>
          <w:t>IMPLICITLY DEFINED</w:t>
        </w:r>
        <w:r w:rsidR="00490809">
          <w:rPr>
            <w:b/>
            <w:bCs/>
          </w:rPr>
          <w:t xml:space="preserve">, </w:t>
        </w:r>
      </w:ins>
      <w:ins w:id="264" w:author="Patrick McElhiney" w:date="2022-09-25T14:38:00Z">
        <w:r w:rsidR="002E7690">
          <w:rPr>
            <w:b/>
            <w:bCs/>
          </w:rPr>
          <w:t xml:space="preserve">   </w:t>
        </w:r>
      </w:ins>
      <w:ins w:id="265" w:author="Patrick McElhiney" w:date="2022-09-25T14:23:00Z">
        <w:r w:rsidR="00490809" w:rsidRPr="002E7690">
          <w:rPr>
            <w:b/>
            <w:bCs/>
            <w:color w:val="00B0F0"/>
            <w:rPrChange w:id="266" w:author="Patrick McElhiney" w:date="2022-09-25T14:38:00Z">
              <w:rPr>
                <w:b/>
                <w:bCs/>
              </w:rPr>
            </w:rPrChange>
          </w:rPr>
          <w:t>IMPLICITLY DEFINED</w:t>
        </w:r>
        <w:r w:rsidR="00490809">
          <w:rPr>
            <w:b/>
            <w:bCs/>
          </w:rPr>
          <w:t xml:space="preserve">, </w:t>
        </w:r>
        <w:r w:rsidR="00490809" w:rsidRPr="002E7690">
          <w:rPr>
            <w:b/>
            <w:bCs/>
            <w:color w:val="00B0F0"/>
            <w:rPrChange w:id="267" w:author="Patrick McElhiney" w:date="2022-09-25T14:39:00Z">
              <w:rPr>
                <w:b/>
                <w:bCs/>
              </w:rPr>
            </w:rPrChange>
          </w:rPr>
          <w:t>IMPLICITLY DEFINED</w:t>
        </w:r>
        <w:r w:rsidR="00490809">
          <w:rPr>
            <w:b/>
            <w:bCs/>
          </w:rPr>
          <w:t xml:space="preserve">, </w:t>
        </w:r>
        <w:r w:rsidR="00490809" w:rsidRPr="002E7690">
          <w:rPr>
            <w:b/>
            <w:bCs/>
            <w:color w:val="00B0F0"/>
            <w:rPrChange w:id="268" w:author="Patrick McElhiney" w:date="2022-09-25T14:39:00Z">
              <w:rPr>
                <w:b/>
                <w:bCs/>
              </w:rPr>
            </w:rPrChange>
          </w:rPr>
          <w:t>IMPLICITLY DEFINED</w:t>
        </w:r>
        <w:r w:rsidR="00490809">
          <w:rPr>
            <w:b/>
            <w:bCs/>
          </w:rPr>
          <w:t xml:space="preserve">, </w:t>
        </w:r>
        <w:r w:rsidR="00490809" w:rsidRPr="002E7690">
          <w:rPr>
            <w:b/>
            <w:bCs/>
            <w:color w:val="00B0F0"/>
            <w:rPrChange w:id="269" w:author="Patrick McElhiney" w:date="2022-09-25T14:39:00Z">
              <w:rPr>
                <w:b/>
                <w:bCs/>
              </w:rPr>
            </w:rPrChange>
          </w:rPr>
          <w:t>IMPLICITLY DEFINED</w:t>
        </w:r>
        <w:r w:rsidR="00490809">
          <w:rPr>
            <w:b/>
            <w:bCs/>
          </w:rPr>
          <w:t xml:space="preserve">, </w:t>
        </w:r>
      </w:ins>
      <w:ins w:id="270" w:author="Patrick McElhiney" w:date="2022-09-25T14:39:00Z">
        <w:r w:rsidR="002E7690">
          <w:rPr>
            <w:b/>
            <w:bCs/>
          </w:rPr>
          <w:t xml:space="preserve">   </w:t>
        </w:r>
      </w:ins>
      <w:ins w:id="271" w:author="Patrick McElhiney" w:date="2022-09-25T14:23:00Z">
        <w:r w:rsidR="00490809" w:rsidRPr="002E7690">
          <w:rPr>
            <w:b/>
            <w:bCs/>
            <w:color w:val="00B0F0"/>
            <w:rPrChange w:id="272" w:author="Patrick McElhiney" w:date="2022-09-25T14:39:00Z">
              <w:rPr>
                <w:b/>
                <w:bCs/>
              </w:rPr>
            </w:rPrChange>
          </w:rPr>
          <w:t>IMPLICITLY DEFINED</w:t>
        </w:r>
        <w:r w:rsidR="00490809">
          <w:rPr>
            <w:b/>
            <w:bCs/>
          </w:rPr>
          <w:t xml:space="preserve">, </w:t>
        </w:r>
        <w:r w:rsidR="00490809" w:rsidRPr="002E7690">
          <w:rPr>
            <w:b/>
            <w:bCs/>
            <w:color w:val="00B0F0"/>
            <w:rPrChange w:id="273" w:author="Patrick McElhiney" w:date="2022-09-25T14:39:00Z">
              <w:rPr>
                <w:b/>
                <w:bCs/>
              </w:rPr>
            </w:rPrChange>
          </w:rPr>
          <w:t>IMPLICITLY DEFINED</w:t>
        </w:r>
        <w:r w:rsidR="00490809">
          <w:rPr>
            <w:b/>
            <w:bCs/>
          </w:rPr>
          <w:t xml:space="preserve">, </w:t>
        </w:r>
        <w:r w:rsidR="00490809" w:rsidRPr="002E7690">
          <w:rPr>
            <w:b/>
            <w:bCs/>
            <w:color w:val="00B0F0"/>
            <w:rPrChange w:id="274" w:author="Patrick McElhiney" w:date="2022-09-25T14:39:00Z">
              <w:rPr>
                <w:b/>
                <w:bCs/>
              </w:rPr>
            </w:rPrChange>
          </w:rPr>
          <w:t>IMPLICITLY DEFINED</w:t>
        </w:r>
        <w:r w:rsidR="00490809">
          <w:rPr>
            <w:b/>
            <w:bCs/>
          </w:rPr>
          <w:t xml:space="preserve">, </w:t>
        </w:r>
        <w:r w:rsidR="00490809" w:rsidRPr="002E7690">
          <w:rPr>
            <w:b/>
            <w:bCs/>
            <w:color w:val="00B0F0"/>
            <w:rPrChange w:id="275" w:author="Patrick McElhiney" w:date="2022-09-25T14:39:00Z">
              <w:rPr>
                <w:b/>
                <w:bCs/>
              </w:rPr>
            </w:rPrChange>
          </w:rPr>
          <w:t>IMPLICITLY DEFINED</w:t>
        </w:r>
        <w:r w:rsidR="00490809">
          <w:rPr>
            <w:b/>
            <w:bCs/>
          </w:rPr>
          <w:t xml:space="preserve">, </w:t>
        </w:r>
      </w:ins>
      <w:ins w:id="276" w:author="Patrick McElhiney" w:date="2022-09-25T14:39:00Z">
        <w:r w:rsidR="002E7690">
          <w:rPr>
            <w:b/>
            <w:bCs/>
          </w:rPr>
          <w:t xml:space="preserve">   </w:t>
        </w:r>
      </w:ins>
      <w:ins w:id="277" w:author="Patrick McElhiney" w:date="2022-09-25T14:23:00Z">
        <w:r w:rsidR="00490809" w:rsidRPr="002E7690">
          <w:rPr>
            <w:b/>
            <w:bCs/>
            <w:color w:val="00B0F0"/>
            <w:rPrChange w:id="278" w:author="Patrick McElhiney" w:date="2022-09-25T14:39:00Z">
              <w:rPr>
                <w:b/>
                <w:bCs/>
              </w:rPr>
            </w:rPrChange>
          </w:rPr>
          <w:t>IMPLICITLY DEFINED</w:t>
        </w:r>
        <w:r w:rsidR="00490809">
          <w:rPr>
            <w:b/>
            <w:bCs/>
          </w:rPr>
          <w:t xml:space="preserve">, </w:t>
        </w:r>
        <w:r w:rsidR="00490809" w:rsidRPr="002E7690">
          <w:rPr>
            <w:b/>
            <w:bCs/>
            <w:color w:val="00B0F0"/>
            <w:rPrChange w:id="279" w:author="Patrick McElhiney" w:date="2022-09-25T14:39:00Z">
              <w:rPr>
                <w:b/>
                <w:bCs/>
              </w:rPr>
            </w:rPrChange>
          </w:rPr>
          <w:t>IMPLICITLY DEFINED</w:t>
        </w:r>
        <w:r w:rsidR="00490809">
          <w:rPr>
            <w:b/>
            <w:bCs/>
          </w:rPr>
          <w:t xml:space="preserve">, </w:t>
        </w:r>
        <w:r w:rsidR="00490809" w:rsidRPr="002E7690">
          <w:rPr>
            <w:b/>
            <w:bCs/>
            <w:color w:val="00B0F0"/>
            <w:rPrChange w:id="280" w:author="Patrick McElhiney" w:date="2022-09-25T14:39:00Z">
              <w:rPr>
                <w:b/>
                <w:bCs/>
              </w:rPr>
            </w:rPrChange>
          </w:rPr>
          <w:t>IMPLICITLY-EXPLICITLY DEFINED</w:t>
        </w:r>
        <w:r w:rsidR="00490809" w:rsidRPr="007C137E">
          <w:rPr>
            <w:b/>
            <w:bCs/>
          </w:rPr>
          <w:t>.</w:t>
        </w:r>
      </w:ins>
      <w:del w:id="281" w:author="Patrick McElhiney" w:date="2022-09-25T14:23:00Z">
        <w:r w:rsidRPr="007C137E" w:rsidDel="00490809">
          <w:rPr>
            <w:b/>
            <w:bCs/>
          </w:rPr>
          <w:delText>, EXPLICITLY-IMPLICITLY DEFINED.</w:delText>
        </w:r>
      </w:del>
    </w:p>
    <w:p w14:paraId="60CB372A" w14:textId="6F066DE3" w:rsidR="00420C59" w:rsidRDefault="00420C59" w:rsidP="00420C59">
      <w:pPr>
        <w:ind w:left="360" w:hanging="360"/>
        <w:jc w:val="both"/>
        <w:rPr>
          <w:b/>
          <w:bCs/>
        </w:rPr>
      </w:pPr>
      <w:r w:rsidRPr="002E7690">
        <w:rPr>
          <w:b/>
          <w:bCs/>
          <w:color w:val="92D050"/>
          <w:rPrChange w:id="282" w:author="Patrick McElhiney" w:date="2022-09-25T14:39:00Z">
            <w:rPr>
              <w:b/>
              <w:bCs/>
            </w:rPr>
          </w:rPrChange>
        </w:rPr>
        <w:t>DON’T ALLOW</w:t>
      </w:r>
      <w:r w:rsidRPr="007C137E">
        <w:rPr>
          <w:b/>
          <w:bCs/>
        </w:rPr>
        <w:t xml:space="preserve"> </w:t>
      </w:r>
      <w:r w:rsidRPr="002E7690">
        <w:rPr>
          <w:b/>
          <w:bCs/>
          <w:color w:val="FF0000"/>
          <w:rPrChange w:id="283" w:author="Patrick McElhiney" w:date="2022-09-25T14:39:00Z">
            <w:rPr>
              <w:b/>
              <w:bCs/>
            </w:rPr>
          </w:rPrChange>
        </w:rPr>
        <w:t>ANYTHING BAD</w:t>
      </w:r>
      <w:r>
        <w:rPr>
          <w:b/>
          <w:bCs/>
        </w:rPr>
        <w:t xml:space="preserve"> </w:t>
      </w:r>
      <w:r w:rsidRPr="002E7690">
        <w:rPr>
          <w:b/>
          <w:bCs/>
          <w:color w:val="92D050"/>
          <w:rPrChange w:id="284" w:author="Patrick McElhiney" w:date="2022-09-25T14:40:00Z">
            <w:rPr>
              <w:b/>
              <w:bCs/>
            </w:rPr>
          </w:rPrChange>
        </w:rPr>
        <w:t>TO EVER HAPPEN</w:t>
      </w:r>
      <w:ins w:id="285" w:author="Patrick McElhiney" w:date="2022-09-25T14:23:00Z">
        <w:r w:rsidR="00490809" w:rsidRPr="007C137E">
          <w:rPr>
            <w:b/>
            <w:bCs/>
          </w:rPr>
          <w:t xml:space="preserve">, </w:t>
        </w:r>
        <w:r w:rsidR="00490809" w:rsidRPr="002E7690">
          <w:rPr>
            <w:b/>
            <w:bCs/>
            <w:color w:val="00B0F0"/>
            <w:rPrChange w:id="286" w:author="Patrick McElhiney" w:date="2022-09-25T14:40:00Z">
              <w:rPr>
                <w:b/>
                <w:bCs/>
              </w:rPr>
            </w:rPrChange>
          </w:rPr>
          <w:t>EXPLICITLY-IMPLICITLY DEFINED</w:t>
        </w:r>
        <w:r w:rsidR="00490809">
          <w:rPr>
            <w:b/>
            <w:bCs/>
          </w:rPr>
          <w:t xml:space="preserve">, </w:t>
        </w:r>
      </w:ins>
      <w:ins w:id="287" w:author="Patrick McElhiney" w:date="2022-09-25T14:40:00Z">
        <w:r w:rsidR="002E7690">
          <w:rPr>
            <w:b/>
            <w:bCs/>
          </w:rPr>
          <w:t xml:space="preserve">                 </w:t>
        </w:r>
      </w:ins>
      <w:ins w:id="288" w:author="Patrick McElhiney" w:date="2022-09-25T14:23:00Z">
        <w:r w:rsidR="00490809" w:rsidRPr="002E7690">
          <w:rPr>
            <w:b/>
            <w:bCs/>
            <w:color w:val="00B0F0"/>
            <w:rPrChange w:id="289" w:author="Patrick McElhiney" w:date="2022-09-25T14:40:00Z">
              <w:rPr>
                <w:b/>
                <w:bCs/>
              </w:rPr>
            </w:rPrChange>
          </w:rPr>
          <w:t>IMPLICITLY DEFINED</w:t>
        </w:r>
        <w:r w:rsidR="00490809">
          <w:rPr>
            <w:b/>
            <w:bCs/>
          </w:rPr>
          <w:t xml:space="preserve">, </w:t>
        </w:r>
        <w:r w:rsidR="00490809" w:rsidRPr="002E7690">
          <w:rPr>
            <w:b/>
            <w:bCs/>
            <w:color w:val="00B0F0"/>
            <w:rPrChange w:id="290" w:author="Patrick McElhiney" w:date="2022-09-25T14:40:00Z">
              <w:rPr>
                <w:b/>
                <w:bCs/>
              </w:rPr>
            </w:rPrChange>
          </w:rPr>
          <w:t>IMPLICITLY DEFINED</w:t>
        </w:r>
        <w:r w:rsidR="00490809">
          <w:rPr>
            <w:b/>
            <w:bCs/>
          </w:rPr>
          <w:t xml:space="preserve">, </w:t>
        </w:r>
        <w:r w:rsidR="00490809" w:rsidRPr="002E7690">
          <w:rPr>
            <w:b/>
            <w:bCs/>
            <w:color w:val="00B0F0"/>
            <w:rPrChange w:id="291" w:author="Patrick McElhiney" w:date="2022-09-25T14:40:00Z">
              <w:rPr>
                <w:b/>
                <w:bCs/>
              </w:rPr>
            </w:rPrChange>
          </w:rPr>
          <w:t>IMPLICITLY DEFINED</w:t>
        </w:r>
        <w:r w:rsidR="00490809">
          <w:rPr>
            <w:b/>
            <w:bCs/>
          </w:rPr>
          <w:t xml:space="preserve">, </w:t>
        </w:r>
        <w:r w:rsidR="00490809" w:rsidRPr="002E7690">
          <w:rPr>
            <w:b/>
            <w:bCs/>
            <w:color w:val="00B0F0"/>
            <w:rPrChange w:id="292" w:author="Patrick McElhiney" w:date="2022-09-25T14:40:00Z">
              <w:rPr>
                <w:b/>
                <w:bCs/>
              </w:rPr>
            </w:rPrChange>
          </w:rPr>
          <w:t>IMPLICITLY DEFINED</w:t>
        </w:r>
        <w:r w:rsidR="00490809">
          <w:rPr>
            <w:b/>
            <w:bCs/>
          </w:rPr>
          <w:t xml:space="preserve">, </w:t>
        </w:r>
      </w:ins>
      <w:ins w:id="293" w:author="Patrick McElhiney" w:date="2022-09-25T14:40:00Z">
        <w:r w:rsidR="002E7690">
          <w:rPr>
            <w:b/>
            <w:bCs/>
          </w:rPr>
          <w:t xml:space="preserve">   </w:t>
        </w:r>
      </w:ins>
      <w:ins w:id="294" w:author="Patrick McElhiney" w:date="2022-09-25T14:23:00Z">
        <w:r w:rsidR="00490809" w:rsidRPr="002E7690">
          <w:rPr>
            <w:b/>
            <w:bCs/>
            <w:color w:val="00B0F0"/>
            <w:rPrChange w:id="295" w:author="Patrick McElhiney" w:date="2022-09-25T14:40:00Z">
              <w:rPr>
                <w:b/>
                <w:bCs/>
              </w:rPr>
            </w:rPrChange>
          </w:rPr>
          <w:t>IMPLICITLY DEFINED</w:t>
        </w:r>
        <w:r w:rsidR="00490809">
          <w:rPr>
            <w:b/>
            <w:bCs/>
          </w:rPr>
          <w:t xml:space="preserve">, </w:t>
        </w:r>
        <w:r w:rsidR="00490809" w:rsidRPr="002E7690">
          <w:rPr>
            <w:b/>
            <w:bCs/>
            <w:color w:val="00B0F0"/>
            <w:rPrChange w:id="296" w:author="Patrick McElhiney" w:date="2022-09-25T14:40:00Z">
              <w:rPr>
                <w:b/>
                <w:bCs/>
              </w:rPr>
            </w:rPrChange>
          </w:rPr>
          <w:t>IMPLICITLY DEFINED</w:t>
        </w:r>
        <w:r w:rsidR="00490809">
          <w:rPr>
            <w:b/>
            <w:bCs/>
          </w:rPr>
          <w:t xml:space="preserve">, </w:t>
        </w:r>
        <w:r w:rsidR="00490809" w:rsidRPr="002E7690">
          <w:rPr>
            <w:b/>
            <w:bCs/>
            <w:color w:val="00B0F0"/>
            <w:rPrChange w:id="297" w:author="Patrick McElhiney" w:date="2022-09-25T14:40:00Z">
              <w:rPr>
                <w:b/>
                <w:bCs/>
              </w:rPr>
            </w:rPrChange>
          </w:rPr>
          <w:t>IMPLICITLY DEFINED</w:t>
        </w:r>
        <w:r w:rsidR="00490809">
          <w:rPr>
            <w:b/>
            <w:bCs/>
          </w:rPr>
          <w:t xml:space="preserve">, </w:t>
        </w:r>
        <w:r w:rsidR="00490809" w:rsidRPr="002E7690">
          <w:rPr>
            <w:b/>
            <w:bCs/>
            <w:color w:val="00B0F0"/>
            <w:rPrChange w:id="298" w:author="Patrick McElhiney" w:date="2022-09-25T14:40:00Z">
              <w:rPr>
                <w:b/>
                <w:bCs/>
              </w:rPr>
            </w:rPrChange>
          </w:rPr>
          <w:t>IMPLICITLY DEFINED</w:t>
        </w:r>
        <w:r w:rsidR="00490809">
          <w:rPr>
            <w:b/>
            <w:bCs/>
          </w:rPr>
          <w:t xml:space="preserve">, </w:t>
        </w:r>
      </w:ins>
      <w:ins w:id="299" w:author="Patrick McElhiney" w:date="2022-09-25T14:40:00Z">
        <w:r w:rsidR="002E7690">
          <w:rPr>
            <w:b/>
            <w:bCs/>
          </w:rPr>
          <w:t xml:space="preserve">   </w:t>
        </w:r>
      </w:ins>
      <w:ins w:id="300" w:author="Patrick McElhiney" w:date="2022-09-25T14:23:00Z">
        <w:r w:rsidR="00490809" w:rsidRPr="002E7690">
          <w:rPr>
            <w:b/>
            <w:bCs/>
            <w:color w:val="00B0F0"/>
            <w:rPrChange w:id="301" w:author="Patrick McElhiney" w:date="2022-09-25T14:40:00Z">
              <w:rPr>
                <w:b/>
                <w:bCs/>
              </w:rPr>
            </w:rPrChange>
          </w:rPr>
          <w:t>IMPLICITLY DEFINED</w:t>
        </w:r>
        <w:r w:rsidR="00490809">
          <w:rPr>
            <w:b/>
            <w:bCs/>
          </w:rPr>
          <w:t xml:space="preserve">, </w:t>
        </w:r>
        <w:r w:rsidR="00490809" w:rsidRPr="002E7690">
          <w:rPr>
            <w:b/>
            <w:bCs/>
            <w:color w:val="00B0F0"/>
            <w:rPrChange w:id="302" w:author="Patrick McElhiney" w:date="2022-09-25T14:40:00Z">
              <w:rPr>
                <w:b/>
                <w:bCs/>
              </w:rPr>
            </w:rPrChange>
          </w:rPr>
          <w:t>IMPLICITLY DEFINED</w:t>
        </w:r>
        <w:r w:rsidR="00490809">
          <w:rPr>
            <w:b/>
            <w:bCs/>
          </w:rPr>
          <w:t xml:space="preserve">, </w:t>
        </w:r>
        <w:r w:rsidR="00490809" w:rsidRPr="002E7690">
          <w:rPr>
            <w:b/>
            <w:bCs/>
            <w:color w:val="00B0F0"/>
            <w:rPrChange w:id="303" w:author="Patrick McElhiney" w:date="2022-09-25T14:40:00Z">
              <w:rPr>
                <w:b/>
                <w:bCs/>
              </w:rPr>
            </w:rPrChange>
          </w:rPr>
          <w:t>IMPLICITLY DEFINED</w:t>
        </w:r>
        <w:r w:rsidR="00490809">
          <w:rPr>
            <w:b/>
            <w:bCs/>
          </w:rPr>
          <w:t xml:space="preserve">, </w:t>
        </w:r>
        <w:r w:rsidR="00490809" w:rsidRPr="002E7690">
          <w:rPr>
            <w:b/>
            <w:bCs/>
            <w:color w:val="00B0F0"/>
            <w:rPrChange w:id="304" w:author="Patrick McElhiney" w:date="2022-09-25T14:40:00Z">
              <w:rPr>
                <w:b/>
                <w:bCs/>
              </w:rPr>
            </w:rPrChange>
          </w:rPr>
          <w:t>IMPLICITLY DEFINED</w:t>
        </w:r>
        <w:r w:rsidR="00490809">
          <w:rPr>
            <w:b/>
            <w:bCs/>
          </w:rPr>
          <w:t xml:space="preserve">, </w:t>
        </w:r>
      </w:ins>
      <w:ins w:id="305" w:author="Patrick McElhiney" w:date="2022-09-25T14:41:00Z">
        <w:r w:rsidR="002E7690">
          <w:rPr>
            <w:b/>
            <w:bCs/>
          </w:rPr>
          <w:t xml:space="preserve">    </w:t>
        </w:r>
      </w:ins>
      <w:ins w:id="306" w:author="Patrick McElhiney" w:date="2022-09-25T14:23:00Z">
        <w:r w:rsidR="00490809" w:rsidRPr="002E7690">
          <w:rPr>
            <w:b/>
            <w:bCs/>
            <w:color w:val="00B0F0"/>
            <w:rPrChange w:id="307" w:author="Patrick McElhiney" w:date="2022-09-25T14:41:00Z">
              <w:rPr>
                <w:b/>
                <w:bCs/>
              </w:rPr>
            </w:rPrChange>
          </w:rPr>
          <w:t>IMPLICITLY DEFINED</w:t>
        </w:r>
        <w:r w:rsidR="00490809">
          <w:rPr>
            <w:b/>
            <w:bCs/>
          </w:rPr>
          <w:t xml:space="preserve">, </w:t>
        </w:r>
        <w:r w:rsidR="00490809" w:rsidRPr="002E7690">
          <w:rPr>
            <w:b/>
            <w:bCs/>
            <w:color w:val="00B0F0"/>
            <w:rPrChange w:id="308" w:author="Patrick McElhiney" w:date="2022-09-25T14:41:00Z">
              <w:rPr>
                <w:b/>
                <w:bCs/>
              </w:rPr>
            </w:rPrChange>
          </w:rPr>
          <w:t>IMPLICITLY DEFINED</w:t>
        </w:r>
        <w:r w:rsidR="00490809">
          <w:rPr>
            <w:b/>
            <w:bCs/>
          </w:rPr>
          <w:t xml:space="preserve">, </w:t>
        </w:r>
        <w:r w:rsidR="00490809" w:rsidRPr="002E7690">
          <w:rPr>
            <w:b/>
            <w:bCs/>
            <w:color w:val="00B0F0"/>
            <w:rPrChange w:id="309" w:author="Patrick McElhiney" w:date="2022-09-25T14:41:00Z">
              <w:rPr>
                <w:b/>
                <w:bCs/>
              </w:rPr>
            </w:rPrChange>
          </w:rPr>
          <w:t>IMPLICITLY DEFINED</w:t>
        </w:r>
        <w:r w:rsidR="00490809">
          <w:rPr>
            <w:b/>
            <w:bCs/>
          </w:rPr>
          <w:t xml:space="preserve">, </w:t>
        </w:r>
        <w:r w:rsidR="00490809" w:rsidRPr="002E7690">
          <w:rPr>
            <w:b/>
            <w:bCs/>
            <w:color w:val="00B0F0"/>
            <w:rPrChange w:id="310" w:author="Patrick McElhiney" w:date="2022-09-25T14:41:00Z">
              <w:rPr>
                <w:b/>
                <w:bCs/>
              </w:rPr>
            </w:rPrChange>
          </w:rPr>
          <w:t>IMPLICITLY DEFINED</w:t>
        </w:r>
        <w:r w:rsidR="00490809">
          <w:rPr>
            <w:b/>
            <w:bCs/>
          </w:rPr>
          <w:t xml:space="preserve">, </w:t>
        </w:r>
      </w:ins>
      <w:ins w:id="311" w:author="Patrick McElhiney" w:date="2022-09-25T14:41:00Z">
        <w:r w:rsidR="002E7690">
          <w:rPr>
            <w:b/>
            <w:bCs/>
          </w:rPr>
          <w:t xml:space="preserve">   </w:t>
        </w:r>
      </w:ins>
      <w:ins w:id="312" w:author="Patrick McElhiney" w:date="2022-09-25T14:23:00Z">
        <w:r w:rsidR="00490809" w:rsidRPr="002E7690">
          <w:rPr>
            <w:b/>
            <w:bCs/>
            <w:color w:val="00B0F0"/>
            <w:rPrChange w:id="313" w:author="Patrick McElhiney" w:date="2022-09-25T14:41:00Z">
              <w:rPr>
                <w:b/>
                <w:bCs/>
              </w:rPr>
            </w:rPrChange>
          </w:rPr>
          <w:t>IMPLICITLY DEFINED</w:t>
        </w:r>
        <w:r w:rsidR="00490809">
          <w:rPr>
            <w:b/>
            <w:bCs/>
          </w:rPr>
          <w:t xml:space="preserve">, </w:t>
        </w:r>
        <w:r w:rsidR="00490809" w:rsidRPr="002E7690">
          <w:rPr>
            <w:b/>
            <w:bCs/>
            <w:color w:val="00B0F0"/>
            <w:rPrChange w:id="314" w:author="Patrick McElhiney" w:date="2022-09-25T14:41:00Z">
              <w:rPr>
                <w:b/>
                <w:bCs/>
              </w:rPr>
            </w:rPrChange>
          </w:rPr>
          <w:t>IMPLICITLY DEFINED</w:t>
        </w:r>
        <w:r w:rsidR="00490809">
          <w:rPr>
            <w:b/>
            <w:bCs/>
          </w:rPr>
          <w:t xml:space="preserve">, </w:t>
        </w:r>
        <w:r w:rsidR="00490809" w:rsidRPr="002E7690">
          <w:rPr>
            <w:b/>
            <w:bCs/>
            <w:color w:val="00B0F0"/>
            <w:rPrChange w:id="315" w:author="Patrick McElhiney" w:date="2022-09-25T14:41:00Z">
              <w:rPr>
                <w:b/>
                <w:bCs/>
              </w:rPr>
            </w:rPrChange>
          </w:rPr>
          <w:t>IMPLICITLY DEFINED</w:t>
        </w:r>
        <w:r w:rsidR="00490809">
          <w:rPr>
            <w:b/>
            <w:bCs/>
          </w:rPr>
          <w:t xml:space="preserve">, </w:t>
        </w:r>
        <w:r w:rsidR="00490809" w:rsidRPr="002E7690">
          <w:rPr>
            <w:b/>
            <w:bCs/>
            <w:color w:val="00B0F0"/>
            <w:rPrChange w:id="316" w:author="Patrick McElhiney" w:date="2022-09-25T14:41:00Z">
              <w:rPr>
                <w:b/>
                <w:bCs/>
              </w:rPr>
            </w:rPrChange>
          </w:rPr>
          <w:t>IMPLICITLY DEFINED</w:t>
        </w:r>
        <w:r w:rsidR="00490809">
          <w:rPr>
            <w:b/>
            <w:bCs/>
          </w:rPr>
          <w:t xml:space="preserve">, </w:t>
        </w:r>
      </w:ins>
      <w:ins w:id="317" w:author="Patrick McElhiney" w:date="2022-09-25T14:41:00Z">
        <w:r w:rsidR="002E7690">
          <w:rPr>
            <w:b/>
            <w:bCs/>
          </w:rPr>
          <w:t xml:space="preserve">   </w:t>
        </w:r>
      </w:ins>
      <w:ins w:id="318" w:author="Patrick McElhiney" w:date="2022-09-25T14:23:00Z">
        <w:r w:rsidR="00490809" w:rsidRPr="002E7690">
          <w:rPr>
            <w:b/>
            <w:bCs/>
            <w:color w:val="00B0F0"/>
            <w:rPrChange w:id="319" w:author="Patrick McElhiney" w:date="2022-09-25T14:41:00Z">
              <w:rPr>
                <w:b/>
                <w:bCs/>
              </w:rPr>
            </w:rPrChange>
          </w:rPr>
          <w:t>IMPLICITLY DEFINED</w:t>
        </w:r>
        <w:r w:rsidR="00490809">
          <w:rPr>
            <w:b/>
            <w:bCs/>
          </w:rPr>
          <w:t xml:space="preserve">, </w:t>
        </w:r>
        <w:r w:rsidR="00490809" w:rsidRPr="002E7690">
          <w:rPr>
            <w:b/>
            <w:bCs/>
            <w:color w:val="00B0F0"/>
            <w:rPrChange w:id="320" w:author="Patrick McElhiney" w:date="2022-09-25T14:41:00Z">
              <w:rPr>
                <w:b/>
                <w:bCs/>
              </w:rPr>
            </w:rPrChange>
          </w:rPr>
          <w:t>IMPLICITLY DEFINED</w:t>
        </w:r>
        <w:r w:rsidR="00490809">
          <w:rPr>
            <w:b/>
            <w:bCs/>
          </w:rPr>
          <w:t xml:space="preserve">, </w:t>
        </w:r>
        <w:r w:rsidR="00490809" w:rsidRPr="002E7690">
          <w:rPr>
            <w:b/>
            <w:bCs/>
            <w:color w:val="00B0F0"/>
            <w:rPrChange w:id="321" w:author="Patrick McElhiney" w:date="2022-09-25T14:41:00Z">
              <w:rPr>
                <w:b/>
                <w:bCs/>
              </w:rPr>
            </w:rPrChange>
          </w:rPr>
          <w:t>IMPLICITLY DEFINED</w:t>
        </w:r>
        <w:r w:rsidR="00490809">
          <w:rPr>
            <w:b/>
            <w:bCs/>
          </w:rPr>
          <w:t xml:space="preserve">, </w:t>
        </w:r>
        <w:r w:rsidR="00490809" w:rsidRPr="002E7690">
          <w:rPr>
            <w:b/>
            <w:bCs/>
            <w:color w:val="00B0F0"/>
            <w:rPrChange w:id="322" w:author="Patrick McElhiney" w:date="2022-09-25T14:41:00Z">
              <w:rPr>
                <w:b/>
                <w:bCs/>
              </w:rPr>
            </w:rPrChange>
          </w:rPr>
          <w:t>IMPLICITLY DEFINED</w:t>
        </w:r>
        <w:r w:rsidR="00490809">
          <w:rPr>
            <w:b/>
            <w:bCs/>
          </w:rPr>
          <w:t xml:space="preserve">, </w:t>
        </w:r>
      </w:ins>
      <w:ins w:id="323" w:author="Patrick McElhiney" w:date="2022-09-25T14:41:00Z">
        <w:r w:rsidR="002E7690">
          <w:rPr>
            <w:b/>
            <w:bCs/>
          </w:rPr>
          <w:t xml:space="preserve">   </w:t>
        </w:r>
      </w:ins>
      <w:ins w:id="324" w:author="Patrick McElhiney" w:date="2022-09-25T14:23:00Z">
        <w:r w:rsidR="00490809" w:rsidRPr="002E7690">
          <w:rPr>
            <w:b/>
            <w:bCs/>
            <w:color w:val="00B0F0"/>
            <w:rPrChange w:id="325" w:author="Patrick McElhiney" w:date="2022-09-25T14:41:00Z">
              <w:rPr>
                <w:b/>
                <w:bCs/>
              </w:rPr>
            </w:rPrChange>
          </w:rPr>
          <w:t>IMPLICITLY DEFINED</w:t>
        </w:r>
        <w:r w:rsidR="00490809">
          <w:rPr>
            <w:b/>
            <w:bCs/>
          </w:rPr>
          <w:t xml:space="preserve">, </w:t>
        </w:r>
        <w:r w:rsidR="00490809" w:rsidRPr="002E7690">
          <w:rPr>
            <w:b/>
            <w:bCs/>
            <w:color w:val="00B0F0"/>
            <w:rPrChange w:id="326" w:author="Patrick McElhiney" w:date="2022-09-25T14:42:00Z">
              <w:rPr>
                <w:b/>
                <w:bCs/>
              </w:rPr>
            </w:rPrChange>
          </w:rPr>
          <w:t>IMPLICITLY DEFINED</w:t>
        </w:r>
        <w:r w:rsidR="00490809">
          <w:rPr>
            <w:b/>
            <w:bCs/>
          </w:rPr>
          <w:t xml:space="preserve">, </w:t>
        </w:r>
        <w:r w:rsidR="00490809" w:rsidRPr="002E7690">
          <w:rPr>
            <w:b/>
            <w:bCs/>
            <w:color w:val="00B0F0"/>
            <w:rPrChange w:id="327" w:author="Patrick McElhiney" w:date="2022-09-25T14:42:00Z">
              <w:rPr>
                <w:b/>
                <w:bCs/>
              </w:rPr>
            </w:rPrChange>
          </w:rPr>
          <w:t>IMPLICITLY DEFINED</w:t>
        </w:r>
        <w:r w:rsidR="00490809">
          <w:rPr>
            <w:b/>
            <w:bCs/>
          </w:rPr>
          <w:t xml:space="preserve">, </w:t>
        </w:r>
        <w:r w:rsidR="00490809" w:rsidRPr="002E7690">
          <w:rPr>
            <w:b/>
            <w:bCs/>
            <w:color w:val="00B0F0"/>
            <w:rPrChange w:id="328" w:author="Patrick McElhiney" w:date="2022-09-25T14:42:00Z">
              <w:rPr>
                <w:b/>
                <w:bCs/>
              </w:rPr>
            </w:rPrChange>
          </w:rPr>
          <w:t>IMPLICITLY-EXPLICITLY DEFINED</w:t>
        </w:r>
        <w:r w:rsidR="00490809" w:rsidRPr="007C137E">
          <w:rPr>
            <w:b/>
            <w:bCs/>
          </w:rPr>
          <w:t>.</w:t>
        </w:r>
      </w:ins>
      <w:del w:id="329" w:author="Patrick McElhiney" w:date="2022-09-25T14:23:00Z">
        <w:r w:rsidRPr="007C137E" w:rsidDel="00490809">
          <w:rPr>
            <w:b/>
            <w:bCs/>
          </w:rPr>
          <w:delText>, EXPLICITLY-IMPLICITLY DEFINED.</w:delText>
        </w:r>
      </w:del>
    </w:p>
    <w:p w14:paraId="224F7C87" w14:textId="73D8E6AD" w:rsidR="00420C59" w:rsidRPr="007C137E" w:rsidRDefault="00420C59" w:rsidP="00420C59">
      <w:pPr>
        <w:ind w:left="360" w:hanging="360"/>
        <w:jc w:val="both"/>
        <w:rPr>
          <w:b/>
          <w:bCs/>
        </w:rPr>
      </w:pPr>
      <w:r w:rsidRPr="002E7690">
        <w:rPr>
          <w:b/>
          <w:bCs/>
          <w:color w:val="92D050"/>
          <w:rPrChange w:id="330" w:author="Patrick McElhiney" w:date="2022-09-25T14:42:00Z">
            <w:rPr>
              <w:b/>
              <w:bCs/>
            </w:rPr>
          </w:rPrChange>
        </w:rPr>
        <w:t>MAKE SURE</w:t>
      </w:r>
      <w:r>
        <w:rPr>
          <w:b/>
          <w:bCs/>
        </w:rPr>
        <w:t xml:space="preserve"> </w:t>
      </w:r>
      <w:r w:rsidRPr="002E7690">
        <w:rPr>
          <w:b/>
          <w:bCs/>
          <w:color w:val="FF0000"/>
          <w:rPrChange w:id="331" w:author="Patrick McElhiney" w:date="2022-09-25T14:42:00Z">
            <w:rPr>
              <w:b/>
              <w:bCs/>
            </w:rPr>
          </w:rPrChange>
        </w:rPr>
        <w:t>NOTHING BAD</w:t>
      </w:r>
      <w:r>
        <w:rPr>
          <w:b/>
          <w:bCs/>
        </w:rPr>
        <w:t xml:space="preserve"> </w:t>
      </w:r>
      <w:r w:rsidRPr="002E7690">
        <w:rPr>
          <w:b/>
          <w:bCs/>
          <w:color w:val="92D050"/>
          <w:rPrChange w:id="332" w:author="Patrick McElhiney" w:date="2022-09-25T14:42:00Z">
            <w:rPr>
              <w:b/>
              <w:bCs/>
            </w:rPr>
          </w:rPrChange>
        </w:rPr>
        <w:t>EVER HAPPENS</w:t>
      </w:r>
      <w:ins w:id="333" w:author="Patrick McElhiney" w:date="2022-09-25T14:23:00Z">
        <w:r w:rsidR="00490809" w:rsidRPr="007C137E">
          <w:rPr>
            <w:b/>
            <w:bCs/>
          </w:rPr>
          <w:t xml:space="preserve">, </w:t>
        </w:r>
        <w:r w:rsidR="00490809" w:rsidRPr="002E7690">
          <w:rPr>
            <w:b/>
            <w:bCs/>
            <w:color w:val="00B0F0"/>
            <w:rPrChange w:id="334" w:author="Patrick McElhiney" w:date="2022-09-25T14:42:00Z">
              <w:rPr>
                <w:b/>
                <w:bCs/>
              </w:rPr>
            </w:rPrChange>
          </w:rPr>
          <w:t>EXPLICITLY-IMPLICITLY DEFINED</w:t>
        </w:r>
        <w:r w:rsidR="00490809">
          <w:rPr>
            <w:b/>
            <w:bCs/>
          </w:rPr>
          <w:t xml:space="preserve">, </w:t>
        </w:r>
        <w:r w:rsidR="00490809" w:rsidRPr="002E7690">
          <w:rPr>
            <w:b/>
            <w:bCs/>
            <w:color w:val="00B0F0"/>
            <w:rPrChange w:id="335" w:author="Patrick McElhiney" w:date="2022-09-25T14:42:00Z">
              <w:rPr>
                <w:b/>
                <w:bCs/>
              </w:rPr>
            </w:rPrChange>
          </w:rPr>
          <w:t>IMPLICITLY DEFINED</w:t>
        </w:r>
        <w:r w:rsidR="00490809">
          <w:rPr>
            <w:b/>
            <w:bCs/>
          </w:rPr>
          <w:t xml:space="preserve">, </w:t>
        </w:r>
        <w:r w:rsidR="00490809" w:rsidRPr="002E7690">
          <w:rPr>
            <w:b/>
            <w:bCs/>
            <w:color w:val="00B0F0"/>
            <w:rPrChange w:id="336" w:author="Patrick McElhiney" w:date="2022-09-25T14:42:00Z">
              <w:rPr>
                <w:b/>
                <w:bCs/>
              </w:rPr>
            </w:rPrChange>
          </w:rPr>
          <w:t>IMPLICITLY DEFINED</w:t>
        </w:r>
        <w:r w:rsidR="00490809">
          <w:rPr>
            <w:b/>
            <w:bCs/>
          </w:rPr>
          <w:t xml:space="preserve">, </w:t>
        </w:r>
        <w:r w:rsidR="00490809" w:rsidRPr="002E7690">
          <w:rPr>
            <w:b/>
            <w:bCs/>
            <w:color w:val="00B0F0"/>
            <w:rPrChange w:id="337" w:author="Patrick McElhiney" w:date="2022-09-25T14:42:00Z">
              <w:rPr>
                <w:b/>
                <w:bCs/>
              </w:rPr>
            </w:rPrChange>
          </w:rPr>
          <w:t>IMPLICITLY DEFINED</w:t>
        </w:r>
        <w:r w:rsidR="00490809">
          <w:rPr>
            <w:b/>
            <w:bCs/>
          </w:rPr>
          <w:t xml:space="preserve">, </w:t>
        </w:r>
        <w:r w:rsidR="00490809" w:rsidRPr="002E7690">
          <w:rPr>
            <w:b/>
            <w:bCs/>
            <w:color w:val="00B0F0"/>
            <w:rPrChange w:id="338" w:author="Patrick McElhiney" w:date="2022-09-25T14:42:00Z">
              <w:rPr>
                <w:b/>
                <w:bCs/>
              </w:rPr>
            </w:rPrChange>
          </w:rPr>
          <w:t>IMPLICITLY DEFINED</w:t>
        </w:r>
        <w:r w:rsidR="00490809">
          <w:rPr>
            <w:b/>
            <w:bCs/>
          </w:rPr>
          <w:t xml:space="preserve">, </w:t>
        </w:r>
        <w:r w:rsidR="00490809" w:rsidRPr="002E7690">
          <w:rPr>
            <w:b/>
            <w:bCs/>
            <w:color w:val="00B0F0"/>
            <w:rPrChange w:id="339" w:author="Patrick McElhiney" w:date="2022-09-25T14:42:00Z">
              <w:rPr>
                <w:b/>
                <w:bCs/>
              </w:rPr>
            </w:rPrChange>
          </w:rPr>
          <w:t>IMPLICITLY DEFINED</w:t>
        </w:r>
        <w:r w:rsidR="00490809">
          <w:rPr>
            <w:b/>
            <w:bCs/>
          </w:rPr>
          <w:t xml:space="preserve">, </w:t>
        </w:r>
      </w:ins>
      <w:ins w:id="340" w:author="Patrick McElhiney" w:date="2022-09-25T14:42:00Z">
        <w:r w:rsidR="002E7690">
          <w:rPr>
            <w:b/>
            <w:bCs/>
          </w:rPr>
          <w:t xml:space="preserve">   </w:t>
        </w:r>
      </w:ins>
      <w:ins w:id="341" w:author="Patrick McElhiney" w:date="2022-09-25T14:23:00Z">
        <w:r w:rsidR="00490809" w:rsidRPr="002E7690">
          <w:rPr>
            <w:b/>
            <w:bCs/>
            <w:color w:val="00B0F0"/>
            <w:rPrChange w:id="342" w:author="Patrick McElhiney" w:date="2022-09-25T14:42:00Z">
              <w:rPr>
                <w:b/>
                <w:bCs/>
              </w:rPr>
            </w:rPrChange>
          </w:rPr>
          <w:t>IMPLICITLY DEFINED</w:t>
        </w:r>
        <w:r w:rsidR="00490809">
          <w:rPr>
            <w:b/>
            <w:bCs/>
          </w:rPr>
          <w:t xml:space="preserve">, </w:t>
        </w:r>
        <w:r w:rsidR="00490809" w:rsidRPr="002E7690">
          <w:rPr>
            <w:b/>
            <w:bCs/>
            <w:color w:val="00B0F0"/>
            <w:rPrChange w:id="343" w:author="Patrick McElhiney" w:date="2022-09-25T14:43:00Z">
              <w:rPr>
                <w:b/>
                <w:bCs/>
              </w:rPr>
            </w:rPrChange>
          </w:rPr>
          <w:t>IMPLICITLY DEFINED</w:t>
        </w:r>
        <w:r w:rsidR="00490809">
          <w:rPr>
            <w:b/>
            <w:bCs/>
          </w:rPr>
          <w:t xml:space="preserve">, </w:t>
        </w:r>
        <w:r w:rsidR="00490809" w:rsidRPr="002E7690">
          <w:rPr>
            <w:b/>
            <w:bCs/>
            <w:color w:val="00B0F0"/>
            <w:rPrChange w:id="344" w:author="Patrick McElhiney" w:date="2022-09-25T14:43:00Z">
              <w:rPr>
                <w:b/>
                <w:bCs/>
              </w:rPr>
            </w:rPrChange>
          </w:rPr>
          <w:t>IMPLICITLY DEFINED</w:t>
        </w:r>
        <w:r w:rsidR="00490809">
          <w:rPr>
            <w:b/>
            <w:bCs/>
          </w:rPr>
          <w:t xml:space="preserve">, </w:t>
        </w:r>
        <w:r w:rsidR="00490809" w:rsidRPr="002E7690">
          <w:rPr>
            <w:b/>
            <w:bCs/>
            <w:color w:val="00B0F0"/>
            <w:rPrChange w:id="345" w:author="Patrick McElhiney" w:date="2022-09-25T14:43:00Z">
              <w:rPr>
                <w:b/>
                <w:bCs/>
              </w:rPr>
            </w:rPrChange>
          </w:rPr>
          <w:t>IMPLICITLY DEFINED</w:t>
        </w:r>
        <w:r w:rsidR="00490809">
          <w:rPr>
            <w:b/>
            <w:bCs/>
          </w:rPr>
          <w:t>,</w:t>
        </w:r>
      </w:ins>
      <w:ins w:id="346" w:author="Patrick McElhiney" w:date="2022-09-25T14:43:00Z">
        <w:r w:rsidR="002E7690">
          <w:rPr>
            <w:b/>
            <w:bCs/>
          </w:rPr>
          <w:t xml:space="preserve">    </w:t>
        </w:r>
      </w:ins>
      <w:ins w:id="347" w:author="Patrick McElhiney" w:date="2022-09-25T14:23:00Z">
        <w:r w:rsidR="00490809">
          <w:rPr>
            <w:b/>
            <w:bCs/>
          </w:rPr>
          <w:t xml:space="preserve"> </w:t>
        </w:r>
        <w:r w:rsidR="00490809" w:rsidRPr="002E7690">
          <w:rPr>
            <w:b/>
            <w:bCs/>
            <w:color w:val="00B0F0"/>
            <w:rPrChange w:id="348" w:author="Patrick McElhiney" w:date="2022-09-25T14:43:00Z">
              <w:rPr>
                <w:b/>
                <w:bCs/>
              </w:rPr>
            </w:rPrChange>
          </w:rPr>
          <w:t>IMPLICITLY DEFINED</w:t>
        </w:r>
        <w:r w:rsidR="00490809">
          <w:rPr>
            <w:b/>
            <w:bCs/>
          </w:rPr>
          <w:t xml:space="preserve">, </w:t>
        </w:r>
        <w:r w:rsidR="00490809" w:rsidRPr="002E7690">
          <w:rPr>
            <w:b/>
            <w:bCs/>
            <w:color w:val="00B0F0"/>
            <w:rPrChange w:id="349" w:author="Patrick McElhiney" w:date="2022-09-25T14:43:00Z">
              <w:rPr>
                <w:b/>
                <w:bCs/>
              </w:rPr>
            </w:rPrChange>
          </w:rPr>
          <w:t>IMPLICITLY DEFINED</w:t>
        </w:r>
        <w:r w:rsidR="00490809">
          <w:rPr>
            <w:b/>
            <w:bCs/>
          </w:rPr>
          <w:t xml:space="preserve">, </w:t>
        </w:r>
        <w:r w:rsidR="00490809" w:rsidRPr="002E7690">
          <w:rPr>
            <w:b/>
            <w:bCs/>
            <w:color w:val="00B0F0"/>
            <w:rPrChange w:id="350" w:author="Patrick McElhiney" w:date="2022-09-25T14:43:00Z">
              <w:rPr>
                <w:b/>
                <w:bCs/>
              </w:rPr>
            </w:rPrChange>
          </w:rPr>
          <w:t>IMPLICITLY DEFINED</w:t>
        </w:r>
        <w:r w:rsidR="00490809">
          <w:rPr>
            <w:b/>
            <w:bCs/>
          </w:rPr>
          <w:t xml:space="preserve">, </w:t>
        </w:r>
        <w:r w:rsidR="00490809" w:rsidRPr="002E7690">
          <w:rPr>
            <w:b/>
            <w:bCs/>
            <w:color w:val="00B0F0"/>
            <w:rPrChange w:id="351" w:author="Patrick McElhiney" w:date="2022-09-25T14:43:00Z">
              <w:rPr>
                <w:b/>
                <w:bCs/>
              </w:rPr>
            </w:rPrChange>
          </w:rPr>
          <w:t>IMPLICITLY DEFINED</w:t>
        </w:r>
        <w:r w:rsidR="00490809">
          <w:rPr>
            <w:b/>
            <w:bCs/>
          </w:rPr>
          <w:t xml:space="preserve">, </w:t>
        </w:r>
      </w:ins>
      <w:ins w:id="352" w:author="Patrick McElhiney" w:date="2022-09-25T14:43:00Z">
        <w:r w:rsidR="002E7690">
          <w:rPr>
            <w:b/>
            <w:bCs/>
          </w:rPr>
          <w:t xml:space="preserve">   </w:t>
        </w:r>
      </w:ins>
      <w:ins w:id="353" w:author="Patrick McElhiney" w:date="2022-09-25T14:23:00Z">
        <w:r w:rsidR="00490809" w:rsidRPr="002E7690">
          <w:rPr>
            <w:b/>
            <w:bCs/>
            <w:color w:val="00B0F0"/>
            <w:rPrChange w:id="354" w:author="Patrick McElhiney" w:date="2022-09-25T14:43:00Z">
              <w:rPr>
                <w:b/>
                <w:bCs/>
              </w:rPr>
            </w:rPrChange>
          </w:rPr>
          <w:t>IMPLICITLY DEFINED</w:t>
        </w:r>
        <w:r w:rsidR="00490809">
          <w:rPr>
            <w:b/>
            <w:bCs/>
          </w:rPr>
          <w:t xml:space="preserve">, </w:t>
        </w:r>
        <w:r w:rsidR="00490809" w:rsidRPr="002E7690">
          <w:rPr>
            <w:b/>
            <w:bCs/>
            <w:color w:val="00B0F0"/>
            <w:rPrChange w:id="355" w:author="Patrick McElhiney" w:date="2022-09-25T14:43:00Z">
              <w:rPr>
                <w:b/>
                <w:bCs/>
              </w:rPr>
            </w:rPrChange>
          </w:rPr>
          <w:t>IMPLICITLY DEFINED</w:t>
        </w:r>
        <w:r w:rsidR="00490809">
          <w:rPr>
            <w:b/>
            <w:bCs/>
          </w:rPr>
          <w:t xml:space="preserve">, </w:t>
        </w:r>
        <w:r w:rsidR="00490809" w:rsidRPr="00CC3CE6">
          <w:rPr>
            <w:b/>
            <w:bCs/>
            <w:color w:val="00B0F0"/>
            <w:rPrChange w:id="356" w:author="Patrick McElhiney" w:date="2022-09-25T14:43:00Z">
              <w:rPr>
                <w:b/>
                <w:bCs/>
              </w:rPr>
            </w:rPrChange>
          </w:rPr>
          <w:t>IMPLICITLY DEFINED</w:t>
        </w:r>
        <w:r w:rsidR="00490809">
          <w:rPr>
            <w:b/>
            <w:bCs/>
          </w:rPr>
          <w:t xml:space="preserve">, </w:t>
        </w:r>
        <w:r w:rsidR="00490809" w:rsidRPr="00CC3CE6">
          <w:rPr>
            <w:b/>
            <w:bCs/>
            <w:color w:val="00B0F0"/>
            <w:rPrChange w:id="357" w:author="Patrick McElhiney" w:date="2022-09-25T14:43:00Z">
              <w:rPr>
                <w:b/>
                <w:bCs/>
              </w:rPr>
            </w:rPrChange>
          </w:rPr>
          <w:t>IMPLICITLY DEFINED</w:t>
        </w:r>
        <w:r w:rsidR="00490809">
          <w:rPr>
            <w:b/>
            <w:bCs/>
          </w:rPr>
          <w:t>,</w:t>
        </w:r>
      </w:ins>
      <w:ins w:id="358" w:author="Patrick McElhiney" w:date="2022-09-25T14:43:00Z">
        <w:r w:rsidR="00CC3CE6">
          <w:rPr>
            <w:b/>
            <w:bCs/>
          </w:rPr>
          <w:t xml:space="preserve">   </w:t>
        </w:r>
      </w:ins>
      <w:ins w:id="359" w:author="Patrick McElhiney" w:date="2022-09-25T14:23:00Z">
        <w:r w:rsidR="00490809">
          <w:rPr>
            <w:b/>
            <w:bCs/>
          </w:rPr>
          <w:t xml:space="preserve"> </w:t>
        </w:r>
        <w:r w:rsidR="00490809" w:rsidRPr="00CC3CE6">
          <w:rPr>
            <w:b/>
            <w:bCs/>
            <w:color w:val="00B0F0"/>
            <w:rPrChange w:id="360" w:author="Patrick McElhiney" w:date="2022-09-25T14:43:00Z">
              <w:rPr>
                <w:b/>
                <w:bCs/>
              </w:rPr>
            </w:rPrChange>
          </w:rPr>
          <w:t>IMPLICITLY DEFINED</w:t>
        </w:r>
        <w:r w:rsidR="00490809">
          <w:rPr>
            <w:b/>
            <w:bCs/>
          </w:rPr>
          <w:t xml:space="preserve">, </w:t>
        </w:r>
        <w:r w:rsidR="00490809" w:rsidRPr="00CC3CE6">
          <w:rPr>
            <w:b/>
            <w:bCs/>
            <w:color w:val="00B0F0"/>
            <w:rPrChange w:id="361" w:author="Patrick McElhiney" w:date="2022-09-25T14:43:00Z">
              <w:rPr>
                <w:b/>
                <w:bCs/>
              </w:rPr>
            </w:rPrChange>
          </w:rPr>
          <w:t>IMPLICITLY DEFINED</w:t>
        </w:r>
        <w:r w:rsidR="00490809">
          <w:rPr>
            <w:b/>
            <w:bCs/>
          </w:rPr>
          <w:t xml:space="preserve">, </w:t>
        </w:r>
        <w:r w:rsidR="00490809" w:rsidRPr="00CC3CE6">
          <w:rPr>
            <w:b/>
            <w:bCs/>
            <w:color w:val="00B0F0"/>
            <w:rPrChange w:id="362" w:author="Patrick McElhiney" w:date="2022-09-25T14:43:00Z">
              <w:rPr>
                <w:b/>
                <w:bCs/>
              </w:rPr>
            </w:rPrChange>
          </w:rPr>
          <w:t>IMPLICITLY DEFINED</w:t>
        </w:r>
        <w:r w:rsidR="00490809">
          <w:rPr>
            <w:b/>
            <w:bCs/>
          </w:rPr>
          <w:t xml:space="preserve">, </w:t>
        </w:r>
        <w:r w:rsidR="00490809" w:rsidRPr="00CC3CE6">
          <w:rPr>
            <w:b/>
            <w:bCs/>
            <w:color w:val="00B0F0"/>
            <w:rPrChange w:id="363" w:author="Patrick McElhiney" w:date="2022-09-25T14:43:00Z">
              <w:rPr>
                <w:b/>
                <w:bCs/>
              </w:rPr>
            </w:rPrChange>
          </w:rPr>
          <w:t>IMPLICITLY DEFINED</w:t>
        </w:r>
        <w:r w:rsidR="00490809">
          <w:rPr>
            <w:b/>
            <w:bCs/>
          </w:rPr>
          <w:t xml:space="preserve">, </w:t>
        </w:r>
      </w:ins>
      <w:ins w:id="364" w:author="Patrick McElhiney" w:date="2022-09-25T14:43:00Z">
        <w:r w:rsidR="00CC3CE6">
          <w:rPr>
            <w:b/>
            <w:bCs/>
          </w:rPr>
          <w:t xml:space="preserve">   </w:t>
        </w:r>
      </w:ins>
      <w:ins w:id="365" w:author="Patrick McElhiney" w:date="2022-09-25T14:23:00Z">
        <w:r w:rsidR="00490809" w:rsidRPr="00CC3CE6">
          <w:rPr>
            <w:b/>
            <w:bCs/>
            <w:color w:val="00B0F0"/>
            <w:rPrChange w:id="366" w:author="Patrick McElhiney" w:date="2022-09-25T14:44:00Z">
              <w:rPr>
                <w:b/>
                <w:bCs/>
              </w:rPr>
            </w:rPrChange>
          </w:rPr>
          <w:lastRenderedPageBreak/>
          <w:t>IMPLICITLY DEFINED</w:t>
        </w:r>
        <w:r w:rsidR="00490809">
          <w:rPr>
            <w:b/>
            <w:bCs/>
          </w:rPr>
          <w:t xml:space="preserve">, </w:t>
        </w:r>
        <w:r w:rsidR="00490809" w:rsidRPr="00CC3CE6">
          <w:rPr>
            <w:b/>
            <w:bCs/>
            <w:color w:val="00B0F0"/>
            <w:rPrChange w:id="367" w:author="Patrick McElhiney" w:date="2022-09-25T14:44:00Z">
              <w:rPr>
                <w:b/>
                <w:bCs/>
              </w:rPr>
            </w:rPrChange>
          </w:rPr>
          <w:t>IMPLICITLY DEFINED</w:t>
        </w:r>
        <w:r w:rsidR="00490809">
          <w:rPr>
            <w:b/>
            <w:bCs/>
          </w:rPr>
          <w:t xml:space="preserve">, </w:t>
        </w:r>
        <w:r w:rsidR="00490809" w:rsidRPr="00CC3CE6">
          <w:rPr>
            <w:b/>
            <w:bCs/>
            <w:color w:val="00B0F0"/>
            <w:rPrChange w:id="368" w:author="Patrick McElhiney" w:date="2022-09-25T14:44:00Z">
              <w:rPr>
                <w:b/>
                <w:bCs/>
              </w:rPr>
            </w:rPrChange>
          </w:rPr>
          <w:t>IMPLICITLY DEFINED</w:t>
        </w:r>
        <w:r w:rsidR="00490809">
          <w:rPr>
            <w:b/>
            <w:bCs/>
          </w:rPr>
          <w:t xml:space="preserve">, </w:t>
        </w:r>
        <w:r w:rsidR="00490809" w:rsidRPr="00CC3CE6">
          <w:rPr>
            <w:b/>
            <w:bCs/>
            <w:color w:val="00B0F0"/>
            <w:rPrChange w:id="369" w:author="Patrick McElhiney" w:date="2022-09-25T14:44:00Z">
              <w:rPr>
                <w:b/>
                <w:bCs/>
              </w:rPr>
            </w:rPrChange>
          </w:rPr>
          <w:t>IMPLICITLY DEFINED</w:t>
        </w:r>
        <w:r w:rsidR="00490809">
          <w:rPr>
            <w:b/>
            <w:bCs/>
          </w:rPr>
          <w:t xml:space="preserve">, </w:t>
        </w:r>
      </w:ins>
      <w:ins w:id="370" w:author="Patrick McElhiney" w:date="2022-09-25T14:44:00Z">
        <w:r w:rsidR="00CC3CE6">
          <w:rPr>
            <w:b/>
            <w:bCs/>
          </w:rPr>
          <w:t xml:space="preserve">   </w:t>
        </w:r>
      </w:ins>
      <w:ins w:id="371" w:author="Patrick McElhiney" w:date="2022-09-25T14:23:00Z">
        <w:r w:rsidR="00490809" w:rsidRPr="00CC3CE6">
          <w:rPr>
            <w:b/>
            <w:bCs/>
            <w:color w:val="00B0F0"/>
            <w:rPrChange w:id="372" w:author="Patrick McElhiney" w:date="2022-09-25T14:44:00Z">
              <w:rPr>
                <w:b/>
                <w:bCs/>
              </w:rPr>
            </w:rPrChange>
          </w:rPr>
          <w:t>IMPLICITLY DEFINED</w:t>
        </w:r>
        <w:r w:rsidR="00490809">
          <w:rPr>
            <w:b/>
            <w:bCs/>
          </w:rPr>
          <w:t xml:space="preserve">, </w:t>
        </w:r>
        <w:r w:rsidR="00490809" w:rsidRPr="00CC3CE6">
          <w:rPr>
            <w:b/>
            <w:bCs/>
            <w:color w:val="00B0F0"/>
            <w:rPrChange w:id="373" w:author="Patrick McElhiney" w:date="2022-09-25T14:44:00Z">
              <w:rPr>
                <w:b/>
                <w:bCs/>
              </w:rPr>
            </w:rPrChange>
          </w:rPr>
          <w:t>IMPLICITLY DEFINED</w:t>
        </w:r>
        <w:r w:rsidR="00490809">
          <w:rPr>
            <w:b/>
            <w:bCs/>
          </w:rPr>
          <w:t xml:space="preserve">, </w:t>
        </w:r>
        <w:r w:rsidR="00490809" w:rsidRPr="00CC3CE6">
          <w:rPr>
            <w:b/>
            <w:bCs/>
            <w:color w:val="00B0F0"/>
            <w:rPrChange w:id="374" w:author="Patrick McElhiney" w:date="2022-09-25T14:44:00Z">
              <w:rPr>
                <w:b/>
                <w:bCs/>
              </w:rPr>
            </w:rPrChange>
          </w:rPr>
          <w:t>IMPLICITLY-EXPLICITLY DEFINED</w:t>
        </w:r>
        <w:r w:rsidR="00490809" w:rsidRPr="007C137E">
          <w:rPr>
            <w:b/>
            <w:bCs/>
          </w:rPr>
          <w:t>.</w:t>
        </w:r>
      </w:ins>
      <w:del w:id="375" w:author="Patrick McElhiney" w:date="2022-09-25T14:23:00Z">
        <w:r w:rsidRPr="007C137E" w:rsidDel="00490809">
          <w:rPr>
            <w:b/>
            <w:bCs/>
          </w:rPr>
          <w:delText>, EXPLICITLY-IMPLICITLY DEFINED.</w:delText>
        </w:r>
      </w:del>
    </w:p>
    <w:p w14:paraId="2C855286" w14:textId="423B81E4" w:rsidR="00AF4EFE" w:rsidRDefault="00AF4EFE" w:rsidP="00AF4EFE">
      <w:pPr>
        <w:ind w:left="360" w:hanging="360"/>
        <w:jc w:val="both"/>
        <w:rPr>
          <w:b/>
          <w:bCs/>
        </w:rPr>
      </w:pPr>
      <w:r w:rsidRPr="00CC3CE6">
        <w:rPr>
          <w:b/>
          <w:bCs/>
          <w:color w:val="92D050"/>
          <w:rPrChange w:id="376" w:author="Patrick McElhiney" w:date="2022-09-25T14:44:00Z">
            <w:rPr>
              <w:b/>
              <w:bCs/>
            </w:rPr>
          </w:rPrChange>
        </w:rPr>
        <w:t>MAKE SURE</w:t>
      </w:r>
      <w:r>
        <w:rPr>
          <w:b/>
          <w:bCs/>
        </w:rPr>
        <w:t xml:space="preserve"> </w:t>
      </w:r>
      <w:r w:rsidRPr="00CC3CE6">
        <w:rPr>
          <w:b/>
          <w:bCs/>
          <w:color w:val="FF0000"/>
          <w:rPrChange w:id="377" w:author="Patrick McElhiney" w:date="2022-09-25T14:44:00Z">
            <w:rPr>
              <w:b/>
              <w:bCs/>
            </w:rPr>
          </w:rPrChange>
        </w:rPr>
        <w:t>BAD THINGS</w:t>
      </w:r>
      <w:r>
        <w:rPr>
          <w:b/>
          <w:bCs/>
        </w:rPr>
        <w:t xml:space="preserve"> </w:t>
      </w:r>
      <w:r w:rsidRPr="00CC3CE6">
        <w:rPr>
          <w:b/>
          <w:bCs/>
          <w:color w:val="92D050"/>
          <w:rPrChange w:id="378" w:author="Patrick McElhiney" w:date="2022-09-25T14:44:00Z">
            <w:rPr>
              <w:b/>
              <w:bCs/>
            </w:rPr>
          </w:rPrChange>
        </w:rPr>
        <w:t>NEVER HAPPEN</w:t>
      </w:r>
      <w:ins w:id="379" w:author="Patrick McElhiney" w:date="2022-09-25T14:23:00Z">
        <w:r w:rsidR="00490809" w:rsidRPr="007C137E">
          <w:rPr>
            <w:b/>
            <w:bCs/>
          </w:rPr>
          <w:t xml:space="preserve">, </w:t>
        </w:r>
        <w:r w:rsidR="00490809" w:rsidRPr="00CC3CE6">
          <w:rPr>
            <w:b/>
            <w:bCs/>
            <w:color w:val="00B0F0"/>
            <w:rPrChange w:id="380" w:author="Patrick McElhiney" w:date="2022-09-25T14:44:00Z">
              <w:rPr>
                <w:b/>
                <w:bCs/>
              </w:rPr>
            </w:rPrChange>
          </w:rPr>
          <w:t>EXPLICITLY-IMPLICITLY DEFINED</w:t>
        </w:r>
        <w:r w:rsidR="00490809">
          <w:rPr>
            <w:b/>
            <w:bCs/>
          </w:rPr>
          <w:t xml:space="preserve">, </w:t>
        </w:r>
        <w:r w:rsidR="00490809" w:rsidRPr="00CC3CE6">
          <w:rPr>
            <w:b/>
            <w:bCs/>
            <w:color w:val="00B0F0"/>
            <w:rPrChange w:id="381" w:author="Patrick McElhiney" w:date="2022-09-25T14:44:00Z">
              <w:rPr>
                <w:b/>
                <w:bCs/>
              </w:rPr>
            </w:rPrChange>
          </w:rPr>
          <w:t>IMPLICITLY DEFINED</w:t>
        </w:r>
        <w:r w:rsidR="00490809">
          <w:rPr>
            <w:b/>
            <w:bCs/>
          </w:rPr>
          <w:t xml:space="preserve">, </w:t>
        </w:r>
        <w:r w:rsidR="00490809" w:rsidRPr="00CC3CE6">
          <w:rPr>
            <w:b/>
            <w:bCs/>
            <w:color w:val="00B0F0"/>
            <w:rPrChange w:id="382" w:author="Patrick McElhiney" w:date="2022-09-25T14:44:00Z">
              <w:rPr>
                <w:b/>
                <w:bCs/>
              </w:rPr>
            </w:rPrChange>
          </w:rPr>
          <w:t>IMPLICITLY DEFINED</w:t>
        </w:r>
        <w:r w:rsidR="00490809">
          <w:rPr>
            <w:b/>
            <w:bCs/>
          </w:rPr>
          <w:t xml:space="preserve">, </w:t>
        </w:r>
        <w:r w:rsidR="00490809" w:rsidRPr="00CC3CE6">
          <w:rPr>
            <w:b/>
            <w:bCs/>
            <w:color w:val="00B0F0"/>
            <w:rPrChange w:id="383" w:author="Patrick McElhiney" w:date="2022-09-25T14:45:00Z">
              <w:rPr>
                <w:b/>
                <w:bCs/>
              </w:rPr>
            </w:rPrChange>
          </w:rPr>
          <w:t>IMPLICITLY DEFINED</w:t>
        </w:r>
        <w:r w:rsidR="00490809">
          <w:rPr>
            <w:b/>
            <w:bCs/>
          </w:rPr>
          <w:t xml:space="preserve">, </w:t>
        </w:r>
        <w:r w:rsidR="00490809" w:rsidRPr="00CC3CE6">
          <w:rPr>
            <w:b/>
            <w:bCs/>
            <w:color w:val="00B0F0"/>
            <w:rPrChange w:id="384" w:author="Patrick McElhiney" w:date="2022-09-25T14:45:00Z">
              <w:rPr>
                <w:b/>
                <w:bCs/>
              </w:rPr>
            </w:rPrChange>
          </w:rPr>
          <w:t>IMPLICITLY DEFINED</w:t>
        </w:r>
        <w:r w:rsidR="00490809">
          <w:rPr>
            <w:b/>
            <w:bCs/>
          </w:rPr>
          <w:t xml:space="preserve">, </w:t>
        </w:r>
        <w:r w:rsidR="00490809" w:rsidRPr="00CC3CE6">
          <w:rPr>
            <w:b/>
            <w:bCs/>
            <w:color w:val="00B0F0"/>
            <w:rPrChange w:id="385" w:author="Patrick McElhiney" w:date="2022-09-25T14:45:00Z">
              <w:rPr>
                <w:b/>
                <w:bCs/>
              </w:rPr>
            </w:rPrChange>
          </w:rPr>
          <w:t>IMPLICITLY DEFINED</w:t>
        </w:r>
        <w:r w:rsidR="00490809">
          <w:rPr>
            <w:b/>
            <w:bCs/>
          </w:rPr>
          <w:t xml:space="preserve">, </w:t>
        </w:r>
      </w:ins>
      <w:ins w:id="386" w:author="Patrick McElhiney" w:date="2022-09-25T14:45:00Z">
        <w:r w:rsidR="00CC3CE6">
          <w:rPr>
            <w:b/>
            <w:bCs/>
          </w:rPr>
          <w:t xml:space="preserve">   </w:t>
        </w:r>
      </w:ins>
      <w:ins w:id="387" w:author="Patrick McElhiney" w:date="2022-09-25T14:23:00Z">
        <w:r w:rsidR="00490809" w:rsidRPr="00CC3CE6">
          <w:rPr>
            <w:b/>
            <w:bCs/>
            <w:color w:val="00B0F0"/>
            <w:rPrChange w:id="388" w:author="Patrick McElhiney" w:date="2022-09-25T14:45:00Z">
              <w:rPr>
                <w:b/>
                <w:bCs/>
              </w:rPr>
            </w:rPrChange>
          </w:rPr>
          <w:t>IMPLICITLY DEFINED</w:t>
        </w:r>
        <w:r w:rsidR="00490809">
          <w:rPr>
            <w:b/>
            <w:bCs/>
          </w:rPr>
          <w:t xml:space="preserve">, </w:t>
        </w:r>
        <w:r w:rsidR="00490809" w:rsidRPr="00CC3CE6">
          <w:rPr>
            <w:b/>
            <w:bCs/>
            <w:color w:val="00B0F0"/>
            <w:rPrChange w:id="389" w:author="Patrick McElhiney" w:date="2022-09-25T14:45:00Z">
              <w:rPr>
                <w:b/>
                <w:bCs/>
              </w:rPr>
            </w:rPrChange>
          </w:rPr>
          <w:t>IMPLICITLY DEFINED</w:t>
        </w:r>
        <w:r w:rsidR="00490809">
          <w:rPr>
            <w:b/>
            <w:bCs/>
          </w:rPr>
          <w:t xml:space="preserve">, </w:t>
        </w:r>
        <w:r w:rsidR="00490809" w:rsidRPr="00CC3CE6">
          <w:rPr>
            <w:b/>
            <w:bCs/>
            <w:color w:val="00B0F0"/>
            <w:rPrChange w:id="390" w:author="Patrick McElhiney" w:date="2022-09-25T14:45:00Z">
              <w:rPr>
                <w:b/>
                <w:bCs/>
              </w:rPr>
            </w:rPrChange>
          </w:rPr>
          <w:t>IMPLICITLY DEFINED</w:t>
        </w:r>
        <w:r w:rsidR="00490809">
          <w:rPr>
            <w:b/>
            <w:bCs/>
          </w:rPr>
          <w:t xml:space="preserve">, </w:t>
        </w:r>
        <w:r w:rsidR="00490809" w:rsidRPr="00CC3CE6">
          <w:rPr>
            <w:b/>
            <w:bCs/>
            <w:color w:val="00B0F0"/>
            <w:rPrChange w:id="391" w:author="Patrick McElhiney" w:date="2022-09-25T14:45:00Z">
              <w:rPr>
                <w:b/>
                <w:bCs/>
              </w:rPr>
            </w:rPrChange>
          </w:rPr>
          <w:t>IMPLICITLY DEFINED</w:t>
        </w:r>
        <w:r w:rsidR="00490809">
          <w:rPr>
            <w:b/>
            <w:bCs/>
          </w:rPr>
          <w:t xml:space="preserve">, </w:t>
        </w:r>
      </w:ins>
      <w:ins w:id="392" w:author="Patrick McElhiney" w:date="2022-09-25T14:45:00Z">
        <w:r w:rsidR="00CC3CE6">
          <w:rPr>
            <w:b/>
            <w:bCs/>
          </w:rPr>
          <w:t xml:space="preserve">   </w:t>
        </w:r>
      </w:ins>
      <w:ins w:id="393" w:author="Patrick McElhiney" w:date="2022-09-25T14:23:00Z">
        <w:r w:rsidR="00490809" w:rsidRPr="00CC3CE6">
          <w:rPr>
            <w:b/>
            <w:bCs/>
            <w:color w:val="00B0F0"/>
            <w:rPrChange w:id="394" w:author="Patrick McElhiney" w:date="2022-09-25T14:45:00Z">
              <w:rPr>
                <w:b/>
                <w:bCs/>
              </w:rPr>
            </w:rPrChange>
          </w:rPr>
          <w:t>IMPLICITLY DEFINED</w:t>
        </w:r>
        <w:r w:rsidR="00490809">
          <w:rPr>
            <w:b/>
            <w:bCs/>
          </w:rPr>
          <w:t xml:space="preserve">, </w:t>
        </w:r>
        <w:r w:rsidR="00490809" w:rsidRPr="00CC3CE6">
          <w:rPr>
            <w:b/>
            <w:bCs/>
            <w:color w:val="00B0F0"/>
            <w:rPrChange w:id="395" w:author="Patrick McElhiney" w:date="2022-09-25T14:45:00Z">
              <w:rPr>
                <w:b/>
                <w:bCs/>
              </w:rPr>
            </w:rPrChange>
          </w:rPr>
          <w:t>IMPLICITLY DEFINED</w:t>
        </w:r>
        <w:r w:rsidR="00490809">
          <w:rPr>
            <w:b/>
            <w:bCs/>
          </w:rPr>
          <w:t xml:space="preserve">, </w:t>
        </w:r>
        <w:r w:rsidR="00490809" w:rsidRPr="00CC3CE6">
          <w:rPr>
            <w:b/>
            <w:bCs/>
            <w:color w:val="00B0F0"/>
            <w:rPrChange w:id="396" w:author="Patrick McElhiney" w:date="2022-09-25T14:45:00Z">
              <w:rPr>
                <w:b/>
                <w:bCs/>
              </w:rPr>
            </w:rPrChange>
          </w:rPr>
          <w:t>IMPLICITLY DEFINED</w:t>
        </w:r>
        <w:r w:rsidR="00490809">
          <w:rPr>
            <w:b/>
            <w:bCs/>
          </w:rPr>
          <w:t xml:space="preserve">, </w:t>
        </w:r>
        <w:r w:rsidR="00490809" w:rsidRPr="00CC3CE6">
          <w:rPr>
            <w:b/>
            <w:bCs/>
            <w:color w:val="00B0F0"/>
            <w:rPrChange w:id="397" w:author="Patrick McElhiney" w:date="2022-09-25T14:45:00Z">
              <w:rPr>
                <w:b/>
                <w:bCs/>
              </w:rPr>
            </w:rPrChange>
          </w:rPr>
          <w:t>IMPLICITLY DEFINED</w:t>
        </w:r>
        <w:r w:rsidR="00490809">
          <w:rPr>
            <w:b/>
            <w:bCs/>
          </w:rPr>
          <w:t xml:space="preserve">, </w:t>
        </w:r>
      </w:ins>
      <w:ins w:id="398" w:author="Patrick McElhiney" w:date="2022-09-25T14:45:00Z">
        <w:r w:rsidR="00CC3CE6">
          <w:rPr>
            <w:b/>
            <w:bCs/>
          </w:rPr>
          <w:t xml:space="preserve">   </w:t>
        </w:r>
      </w:ins>
      <w:ins w:id="399" w:author="Patrick McElhiney" w:date="2022-09-25T14:23:00Z">
        <w:r w:rsidR="00490809" w:rsidRPr="00CC3CE6">
          <w:rPr>
            <w:b/>
            <w:bCs/>
            <w:color w:val="00B0F0"/>
            <w:rPrChange w:id="400" w:author="Patrick McElhiney" w:date="2022-09-25T14:45:00Z">
              <w:rPr>
                <w:b/>
                <w:bCs/>
              </w:rPr>
            </w:rPrChange>
          </w:rPr>
          <w:t>IMPLICITLY DEFINED</w:t>
        </w:r>
        <w:r w:rsidR="00490809">
          <w:rPr>
            <w:b/>
            <w:bCs/>
          </w:rPr>
          <w:t xml:space="preserve">, </w:t>
        </w:r>
        <w:r w:rsidR="00490809" w:rsidRPr="00CC3CE6">
          <w:rPr>
            <w:b/>
            <w:bCs/>
            <w:color w:val="00B0F0"/>
            <w:rPrChange w:id="401" w:author="Patrick McElhiney" w:date="2022-09-25T14:45:00Z">
              <w:rPr>
                <w:b/>
                <w:bCs/>
              </w:rPr>
            </w:rPrChange>
          </w:rPr>
          <w:t>IMPLICITLY DEFINED</w:t>
        </w:r>
        <w:r w:rsidR="00490809">
          <w:rPr>
            <w:b/>
            <w:bCs/>
          </w:rPr>
          <w:t xml:space="preserve">, </w:t>
        </w:r>
        <w:r w:rsidR="00490809" w:rsidRPr="00CC3CE6">
          <w:rPr>
            <w:b/>
            <w:bCs/>
            <w:color w:val="00B0F0"/>
            <w:rPrChange w:id="402" w:author="Patrick McElhiney" w:date="2022-09-25T14:45:00Z">
              <w:rPr>
                <w:b/>
                <w:bCs/>
              </w:rPr>
            </w:rPrChange>
          </w:rPr>
          <w:t>IMPLICITLY DEFINED</w:t>
        </w:r>
        <w:r w:rsidR="00490809">
          <w:rPr>
            <w:b/>
            <w:bCs/>
          </w:rPr>
          <w:t xml:space="preserve">, </w:t>
        </w:r>
        <w:r w:rsidR="00490809" w:rsidRPr="00CC3CE6">
          <w:rPr>
            <w:b/>
            <w:bCs/>
            <w:color w:val="00B0F0"/>
            <w:rPrChange w:id="403" w:author="Patrick McElhiney" w:date="2022-09-25T14:45:00Z">
              <w:rPr>
                <w:b/>
                <w:bCs/>
              </w:rPr>
            </w:rPrChange>
          </w:rPr>
          <w:t>IMPLICITLY DEFINED</w:t>
        </w:r>
        <w:r w:rsidR="00490809">
          <w:rPr>
            <w:b/>
            <w:bCs/>
          </w:rPr>
          <w:t xml:space="preserve">, </w:t>
        </w:r>
      </w:ins>
      <w:ins w:id="404" w:author="Patrick McElhiney" w:date="2022-09-25T14:45:00Z">
        <w:r w:rsidR="00CC3CE6">
          <w:rPr>
            <w:b/>
            <w:bCs/>
          </w:rPr>
          <w:t xml:space="preserve">   </w:t>
        </w:r>
      </w:ins>
      <w:ins w:id="405" w:author="Patrick McElhiney" w:date="2022-09-25T14:23:00Z">
        <w:r w:rsidR="00490809" w:rsidRPr="00CC3CE6">
          <w:rPr>
            <w:b/>
            <w:bCs/>
            <w:color w:val="00B0F0"/>
            <w:rPrChange w:id="406" w:author="Patrick McElhiney" w:date="2022-09-25T14:46:00Z">
              <w:rPr>
                <w:b/>
                <w:bCs/>
              </w:rPr>
            </w:rPrChange>
          </w:rPr>
          <w:t>IMPLICITLY DEFINED</w:t>
        </w:r>
        <w:r w:rsidR="00490809">
          <w:rPr>
            <w:b/>
            <w:bCs/>
          </w:rPr>
          <w:t xml:space="preserve">, </w:t>
        </w:r>
        <w:r w:rsidR="00490809" w:rsidRPr="00CC3CE6">
          <w:rPr>
            <w:b/>
            <w:bCs/>
            <w:color w:val="00B0F0"/>
            <w:rPrChange w:id="407" w:author="Patrick McElhiney" w:date="2022-09-25T14:46:00Z">
              <w:rPr>
                <w:b/>
                <w:bCs/>
              </w:rPr>
            </w:rPrChange>
          </w:rPr>
          <w:t>IMPLICITLY DEFINED</w:t>
        </w:r>
        <w:r w:rsidR="00490809">
          <w:rPr>
            <w:b/>
            <w:bCs/>
          </w:rPr>
          <w:t xml:space="preserve">, </w:t>
        </w:r>
        <w:r w:rsidR="00490809" w:rsidRPr="00CC3CE6">
          <w:rPr>
            <w:b/>
            <w:bCs/>
            <w:color w:val="00B0F0"/>
            <w:rPrChange w:id="408" w:author="Patrick McElhiney" w:date="2022-09-25T14:46:00Z">
              <w:rPr>
                <w:b/>
                <w:bCs/>
              </w:rPr>
            </w:rPrChange>
          </w:rPr>
          <w:t>IMPLICITLY DEFINED</w:t>
        </w:r>
        <w:r w:rsidR="00490809">
          <w:rPr>
            <w:b/>
            <w:bCs/>
          </w:rPr>
          <w:t xml:space="preserve">, </w:t>
        </w:r>
        <w:r w:rsidR="00490809" w:rsidRPr="00CC3CE6">
          <w:rPr>
            <w:b/>
            <w:bCs/>
            <w:color w:val="00B0F0"/>
            <w:rPrChange w:id="409" w:author="Patrick McElhiney" w:date="2022-09-25T14:46:00Z">
              <w:rPr>
                <w:b/>
                <w:bCs/>
              </w:rPr>
            </w:rPrChange>
          </w:rPr>
          <w:t>IMPLICITLY DEFINED</w:t>
        </w:r>
        <w:r w:rsidR="00490809">
          <w:rPr>
            <w:b/>
            <w:bCs/>
          </w:rPr>
          <w:t xml:space="preserve">, </w:t>
        </w:r>
      </w:ins>
      <w:ins w:id="410" w:author="Patrick McElhiney" w:date="2022-09-25T14:46:00Z">
        <w:r w:rsidR="00CC3CE6">
          <w:rPr>
            <w:b/>
            <w:bCs/>
          </w:rPr>
          <w:t xml:space="preserve">   </w:t>
        </w:r>
      </w:ins>
      <w:ins w:id="411" w:author="Patrick McElhiney" w:date="2022-09-25T14:23:00Z">
        <w:r w:rsidR="00490809" w:rsidRPr="00CC3CE6">
          <w:rPr>
            <w:b/>
            <w:bCs/>
            <w:color w:val="00B0F0"/>
            <w:rPrChange w:id="412" w:author="Patrick McElhiney" w:date="2022-09-25T14:46:00Z">
              <w:rPr>
                <w:b/>
                <w:bCs/>
              </w:rPr>
            </w:rPrChange>
          </w:rPr>
          <w:t>IMPLICITLY DEFINED</w:t>
        </w:r>
        <w:r w:rsidR="00490809">
          <w:rPr>
            <w:b/>
            <w:bCs/>
          </w:rPr>
          <w:t xml:space="preserve">, </w:t>
        </w:r>
        <w:r w:rsidR="00490809" w:rsidRPr="00CC3CE6">
          <w:rPr>
            <w:b/>
            <w:bCs/>
            <w:color w:val="00B0F0"/>
            <w:rPrChange w:id="413" w:author="Patrick McElhiney" w:date="2022-09-25T14:46:00Z">
              <w:rPr>
                <w:b/>
                <w:bCs/>
              </w:rPr>
            </w:rPrChange>
          </w:rPr>
          <w:t>IMPLICITLY DEFINED</w:t>
        </w:r>
        <w:r w:rsidR="00490809">
          <w:rPr>
            <w:b/>
            <w:bCs/>
          </w:rPr>
          <w:t xml:space="preserve">, </w:t>
        </w:r>
        <w:r w:rsidR="00490809" w:rsidRPr="00CC3CE6">
          <w:rPr>
            <w:b/>
            <w:bCs/>
            <w:color w:val="00B0F0"/>
            <w:rPrChange w:id="414" w:author="Patrick McElhiney" w:date="2022-09-25T14:46:00Z">
              <w:rPr>
                <w:b/>
                <w:bCs/>
              </w:rPr>
            </w:rPrChange>
          </w:rPr>
          <w:t>IMPLICITLY DEFINED</w:t>
        </w:r>
        <w:r w:rsidR="00490809">
          <w:rPr>
            <w:b/>
            <w:bCs/>
          </w:rPr>
          <w:t xml:space="preserve">, </w:t>
        </w:r>
        <w:r w:rsidR="00490809" w:rsidRPr="00CC3CE6">
          <w:rPr>
            <w:b/>
            <w:bCs/>
            <w:color w:val="00B0F0"/>
            <w:rPrChange w:id="415" w:author="Patrick McElhiney" w:date="2022-09-25T14:46:00Z">
              <w:rPr>
                <w:b/>
                <w:bCs/>
              </w:rPr>
            </w:rPrChange>
          </w:rPr>
          <w:t>IMPLICITLY DEFINED</w:t>
        </w:r>
        <w:r w:rsidR="00490809">
          <w:rPr>
            <w:b/>
            <w:bCs/>
          </w:rPr>
          <w:t xml:space="preserve">, </w:t>
        </w:r>
      </w:ins>
      <w:ins w:id="416" w:author="Patrick McElhiney" w:date="2022-09-25T14:46:00Z">
        <w:r w:rsidR="00CC3CE6">
          <w:rPr>
            <w:b/>
            <w:bCs/>
          </w:rPr>
          <w:t xml:space="preserve">   </w:t>
        </w:r>
      </w:ins>
      <w:ins w:id="417" w:author="Patrick McElhiney" w:date="2022-09-25T14:23:00Z">
        <w:r w:rsidR="00490809" w:rsidRPr="00CC3CE6">
          <w:rPr>
            <w:b/>
            <w:bCs/>
            <w:color w:val="00B0F0"/>
            <w:rPrChange w:id="418" w:author="Patrick McElhiney" w:date="2022-09-25T14:46:00Z">
              <w:rPr>
                <w:b/>
                <w:bCs/>
              </w:rPr>
            </w:rPrChange>
          </w:rPr>
          <w:t>IMPLICITLY DEFINED</w:t>
        </w:r>
        <w:r w:rsidR="00490809">
          <w:rPr>
            <w:b/>
            <w:bCs/>
          </w:rPr>
          <w:t xml:space="preserve">, </w:t>
        </w:r>
        <w:r w:rsidR="00490809" w:rsidRPr="00CC3CE6">
          <w:rPr>
            <w:b/>
            <w:bCs/>
            <w:color w:val="00B0F0"/>
            <w:rPrChange w:id="419" w:author="Patrick McElhiney" w:date="2022-09-25T14:46:00Z">
              <w:rPr>
                <w:b/>
                <w:bCs/>
              </w:rPr>
            </w:rPrChange>
          </w:rPr>
          <w:t>IMPLICITLY DEFINED</w:t>
        </w:r>
        <w:r w:rsidR="00490809">
          <w:rPr>
            <w:b/>
            <w:bCs/>
          </w:rPr>
          <w:t xml:space="preserve">, </w:t>
        </w:r>
        <w:r w:rsidR="00490809" w:rsidRPr="00CC3CE6">
          <w:rPr>
            <w:b/>
            <w:bCs/>
            <w:color w:val="00B0F0"/>
            <w:rPrChange w:id="420" w:author="Patrick McElhiney" w:date="2022-09-25T14:46:00Z">
              <w:rPr>
                <w:b/>
                <w:bCs/>
              </w:rPr>
            </w:rPrChange>
          </w:rPr>
          <w:t>IMPLICITLY-EXPLICITLY DEFINED</w:t>
        </w:r>
        <w:r w:rsidR="00490809" w:rsidRPr="007C137E">
          <w:rPr>
            <w:b/>
            <w:bCs/>
          </w:rPr>
          <w:t>.</w:t>
        </w:r>
      </w:ins>
      <w:del w:id="421" w:author="Patrick McElhiney" w:date="2022-09-25T14:23:00Z">
        <w:r w:rsidRPr="007C137E" w:rsidDel="00490809">
          <w:rPr>
            <w:b/>
            <w:bCs/>
          </w:rPr>
          <w:delText>, EXPLICITLY-IMPLICITLY DEFINED.</w:delText>
        </w:r>
      </w:del>
    </w:p>
    <w:p w14:paraId="43BA30F0" w14:textId="722E0B00" w:rsidR="00AF4EFE" w:rsidRPr="007C137E" w:rsidRDefault="00AF4EFE" w:rsidP="00AF4EFE">
      <w:pPr>
        <w:ind w:left="360" w:hanging="360"/>
        <w:jc w:val="both"/>
        <w:rPr>
          <w:b/>
          <w:bCs/>
        </w:rPr>
      </w:pPr>
      <w:r w:rsidRPr="00CC3CE6">
        <w:rPr>
          <w:b/>
          <w:bCs/>
          <w:color w:val="92D050"/>
          <w:rPrChange w:id="422" w:author="Patrick McElhiney" w:date="2022-09-25T14:46:00Z">
            <w:rPr>
              <w:b/>
              <w:bCs/>
            </w:rPr>
          </w:rPrChange>
        </w:rPr>
        <w:t>MAKE SURE THAT</w:t>
      </w:r>
      <w:r>
        <w:rPr>
          <w:b/>
          <w:bCs/>
        </w:rPr>
        <w:t xml:space="preserve"> </w:t>
      </w:r>
      <w:r w:rsidRPr="00CC3CE6">
        <w:rPr>
          <w:b/>
          <w:bCs/>
          <w:color w:val="FF0000"/>
          <w:rPrChange w:id="423" w:author="Patrick McElhiney" w:date="2022-09-25T14:46:00Z">
            <w:rPr>
              <w:b/>
              <w:bCs/>
            </w:rPr>
          </w:rPrChange>
        </w:rPr>
        <w:t>BAD THINGS</w:t>
      </w:r>
      <w:r>
        <w:rPr>
          <w:b/>
          <w:bCs/>
        </w:rPr>
        <w:t xml:space="preserve"> </w:t>
      </w:r>
      <w:r w:rsidRPr="00CC3CE6">
        <w:rPr>
          <w:b/>
          <w:bCs/>
          <w:color w:val="92D050"/>
          <w:rPrChange w:id="424" w:author="Patrick McElhiney" w:date="2022-09-25T14:46:00Z">
            <w:rPr>
              <w:b/>
              <w:bCs/>
            </w:rPr>
          </w:rPrChange>
        </w:rPr>
        <w:t>DON’T HAPPEN</w:t>
      </w:r>
      <w:ins w:id="425" w:author="Patrick McElhiney" w:date="2022-09-25T14:24:00Z">
        <w:r w:rsidR="00490809" w:rsidRPr="007C137E">
          <w:rPr>
            <w:b/>
            <w:bCs/>
          </w:rPr>
          <w:t xml:space="preserve">, </w:t>
        </w:r>
        <w:r w:rsidR="00490809" w:rsidRPr="00CC3CE6">
          <w:rPr>
            <w:b/>
            <w:bCs/>
            <w:color w:val="00B0F0"/>
            <w:rPrChange w:id="426" w:author="Patrick McElhiney" w:date="2022-09-25T14:47:00Z">
              <w:rPr>
                <w:b/>
                <w:bCs/>
              </w:rPr>
            </w:rPrChange>
          </w:rPr>
          <w:t>EXPLICITLY-IMPLICITLY DEFINED</w:t>
        </w:r>
        <w:r w:rsidR="00490809">
          <w:rPr>
            <w:b/>
            <w:bCs/>
          </w:rPr>
          <w:t xml:space="preserve">, </w:t>
        </w:r>
        <w:r w:rsidR="00490809" w:rsidRPr="00CC3CE6">
          <w:rPr>
            <w:b/>
            <w:bCs/>
            <w:color w:val="00B0F0"/>
            <w:rPrChange w:id="427" w:author="Patrick McElhiney" w:date="2022-09-25T14:47:00Z">
              <w:rPr>
                <w:b/>
                <w:bCs/>
              </w:rPr>
            </w:rPrChange>
          </w:rPr>
          <w:t>IMPLICITLY DEFINED</w:t>
        </w:r>
        <w:r w:rsidR="00490809">
          <w:rPr>
            <w:b/>
            <w:bCs/>
          </w:rPr>
          <w:t xml:space="preserve">, </w:t>
        </w:r>
        <w:r w:rsidR="00490809" w:rsidRPr="00CC3CE6">
          <w:rPr>
            <w:b/>
            <w:bCs/>
            <w:color w:val="00B0F0"/>
            <w:rPrChange w:id="428" w:author="Patrick McElhiney" w:date="2022-09-25T14:47:00Z">
              <w:rPr>
                <w:b/>
                <w:bCs/>
              </w:rPr>
            </w:rPrChange>
          </w:rPr>
          <w:t>IMPLICITLY DEFINED</w:t>
        </w:r>
        <w:r w:rsidR="00490809">
          <w:rPr>
            <w:b/>
            <w:bCs/>
          </w:rPr>
          <w:t xml:space="preserve">, </w:t>
        </w:r>
        <w:r w:rsidR="00490809" w:rsidRPr="00CC3CE6">
          <w:rPr>
            <w:b/>
            <w:bCs/>
            <w:color w:val="00B0F0"/>
            <w:rPrChange w:id="429" w:author="Patrick McElhiney" w:date="2022-09-25T14:47:00Z">
              <w:rPr>
                <w:b/>
                <w:bCs/>
              </w:rPr>
            </w:rPrChange>
          </w:rPr>
          <w:t>IMPLICITLY DEFINED</w:t>
        </w:r>
        <w:r w:rsidR="00490809">
          <w:rPr>
            <w:b/>
            <w:bCs/>
          </w:rPr>
          <w:t xml:space="preserve">, </w:t>
        </w:r>
        <w:r w:rsidR="00490809" w:rsidRPr="00CC3CE6">
          <w:rPr>
            <w:b/>
            <w:bCs/>
            <w:color w:val="00B0F0"/>
            <w:rPrChange w:id="430" w:author="Patrick McElhiney" w:date="2022-09-25T14:47:00Z">
              <w:rPr>
                <w:b/>
                <w:bCs/>
              </w:rPr>
            </w:rPrChange>
          </w:rPr>
          <w:t>IMPLICITLY DEFINED</w:t>
        </w:r>
        <w:r w:rsidR="00490809">
          <w:rPr>
            <w:b/>
            <w:bCs/>
          </w:rPr>
          <w:t xml:space="preserve">, </w:t>
        </w:r>
        <w:r w:rsidR="00490809" w:rsidRPr="00CC3CE6">
          <w:rPr>
            <w:b/>
            <w:bCs/>
            <w:color w:val="00B0F0"/>
            <w:rPrChange w:id="431" w:author="Patrick McElhiney" w:date="2022-09-25T14:47:00Z">
              <w:rPr>
                <w:b/>
                <w:bCs/>
              </w:rPr>
            </w:rPrChange>
          </w:rPr>
          <w:t>IMPLICITLY DEFINED</w:t>
        </w:r>
        <w:r w:rsidR="00490809">
          <w:rPr>
            <w:b/>
            <w:bCs/>
          </w:rPr>
          <w:t xml:space="preserve">, </w:t>
        </w:r>
      </w:ins>
      <w:ins w:id="432" w:author="Patrick McElhiney" w:date="2022-09-25T14:47:00Z">
        <w:r w:rsidR="00CC3CE6">
          <w:rPr>
            <w:b/>
            <w:bCs/>
          </w:rPr>
          <w:t xml:space="preserve">   </w:t>
        </w:r>
      </w:ins>
      <w:ins w:id="433" w:author="Patrick McElhiney" w:date="2022-09-25T14:24:00Z">
        <w:r w:rsidR="00490809" w:rsidRPr="00CC3CE6">
          <w:rPr>
            <w:b/>
            <w:bCs/>
            <w:color w:val="00B0F0"/>
            <w:rPrChange w:id="434" w:author="Patrick McElhiney" w:date="2022-09-25T14:47:00Z">
              <w:rPr>
                <w:b/>
                <w:bCs/>
              </w:rPr>
            </w:rPrChange>
          </w:rPr>
          <w:t>IMPLICITLY DEFINED</w:t>
        </w:r>
        <w:r w:rsidR="00490809">
          <w:rPr>
            <w:b/>
            <w:bCs/>
          </w:rPr>
          <w:t xml:space="preserve">, </w:t>
        </w:r>
        <w:r w:rsidR="00490809" w:rsidRPr="00CC3CE6">
          <w:rPr>
            <w:b/>
            <w:bCs/>
            <w:color w:val="00B0F0"/>
            <w:rPrChange w:id="435" w:author="Patrick McElhiney" w:date="2022-09-25T14:47:00Z">
              <w:rPr>
                <w:b/>
                <w:bCs/>
              </w:rPr>
            </w:rPrChange>
          </w:rPr>
          <w:t>IMPLICITLY DEFINED</w:t>
        </w:r>
        <w:r w:rsidR="00490809">
          <w:rPr>
            <w:b/>
            <w:bCs/>
          </w:rPr>
          <w:t xml:space="preserve">, </w:t>
        </w:r>
        <w:r w:rsidR="00490809" w:rsidRPr="00CC3CE6">
          <w:rPr>
            <w:b/>
            <w:bCs/>
            <w:color w:val="00B0F0"/>
            <w:rPrChange w:id="436" w:author="Patrick McElhiney" w:date="2022-09-25T14:47:00Z">
              <w:rPr>
                <w:b/>
                <w:bCs/>
              </w:rPr>
            </w:rPrChange>
          </w:rPr>
          <w:t>IMPLICITLY DEFINED</w:t>
        </w:r>
        <w:r w:rsidR="00490809">
          <w:rPr>
            <w:b/>
            <w:bCs/>
          </w:rPr>
          <w:t xml:space="preserve">, </w:t>
        </w:r>
        <w:r w:rsidR="00490809" w:rsidRPr="00CC3CE6">
          <w:rPr>
            <w:b/>
            <w:bCs/>
            <w:color w:val="00B0F0"/>
            <w:rPrChange w:id="437" w:author="Patrick McElhiney" w:date="2022-09-25T14:47:00Z">
              <w:rPr>
                <w:b/>
                <w:bCs/>
              </w:rPr>
            </w:rPrChange>
          </w:rPr>
          <w:t>IMPLICITLY DEFINED</w:t>
        </w:r>
        <w:r w:rsidR="00490809">
          <w:rPr>
            <w:b/>
            <w:bCs/>
          </w:rPr>
          <w:t xml:space="preserve">, </w:t>
        </w:r>
      </w:ins>
      <w:ins w:id="438" w:author="Patrick McElhiney" w:date="2022-09-25T14:47:00Z">
        <w:r w:rsidR="00CC3CE6">
          <w:rPr>
            <w:b/>
            <w:bCs/>
          </w:rPr>
          <w:t xml:space="preserve">   </w:t>
        </w:r>
      </w:ins>
      <w:ins w:id="439" w:author="Patrick McElhiney" w:date="2022-09-25T14:24:00Z">
        <w:r w:rsidR="00490809" w:rsidRPr="00CC3CE6">
          <w:rPr>
            <w:b/>
            <w:bCs/>
            <w:color w:val="00B0F0"/>
            <w:rPrChange w:id="440" w:author="Patrick McElhiney" w:date="2022-09-25T14:47:00Z">
              <w:rPr>
                <w:b/>
                <w:bCs/>
              </w:rPr>
            </w:rPrChange>
          </w:rPr>
          <w:t>IMPLICITLY DEFINED</w:t>
        </w:r>
        <w:r w:rsidR="00490809">
          <w:rPr>
            <w:b/>
            <w:bCs/>
          </w:rPr>
          <w:t xml:space="preserve">, </w:t>
        </w:r>
        <w:r w:rsidR="00490809" w:rsidRPr="00CC3CE6">
          <w:rPr>
            <w:b/>
            <w:bCs/>
            <w:color w:val="00B0F0"/>
            <w:rPrChange w:id="441" w:author="Patrick McElhiney" w:date="2022-09-25T14:47:00Z">
              <w:rPr>
                <w:b/>
                <w:bCs/>
              </w:rPr>
            </w:rPrChange>
          </w:rPr>
          <w:t>IMPLICITLY DEFINED</w:t>
        </w:r>
        <w:r w:rsidR="00490809">
          <w:rPr>
            <w:b/>
            <w:bCs/>
          </w:rPr>
          <w:t xml:space="preserve">, </w:t>
        </w:r>
        <w:r w:rsidR="00490809" w:rsidRPr="00CC3CE6">
          <w:rPr>
            <w:b/>
            <w:bCs/>
            <w:color w:val="00B0F0"/>
            <w:rPrChange w:id="442" w:author="Patrick McElhiney" w:date="2022-09-25T14:47:00Z">
              <w:rPr>
                <w:b/>
                <w:bCs/>
              </w:rPr>
            </w:rPrChange>
          </w:rPr>
          <w:t>IMPLICITLY DEFINED</w:t>
        </w:r>
        <w:r w:rsidR="00490809">
          <w:rPr>
            <w:b/>
            <w:bCs/>
          </w:rPr>
          <w:t xml:space="preserve">, </w:t>
        </w:r>
        <w:r w:rsidR="00490809" w:rsidRPr="00CC3CE6">
          <w:rPr>
            <w:b/>
            <w:bCs/>
            <w:color w:val="00B0F0"/>
            <w:rPrChange w:id="443" w:author="Patrick McElhiney" w:date="2022-09-25T14:48:00Z">
              <w:rPr>
                <w:b/>
                <w:bCs/>
              </w:rPr>
            </w:rPrChange>
          </w:rPr>
          <w:t>IMPLICITLY DEFINED</w:t>
        </w:r>
        <w:r w:rsidR="00490809">
          <w:rPr>
            <w:b/>
            <w:bCs/>
          </w:rPr>
          <w:t xml:space="preserve">, </w:t>
        </w:r>
      </w:ins>
      <w:ins w:id="444" w:author="Patrick McElhiney" w:date="2022-09-25T14:48:00Z">
        <w:r w:rsidR="00CC3CE6">
          <w:rPr>
            <w:b/>
            <w:bCs/>
          </w:rPr>
          <w:t xml:space="preserve">   </w:t>
        </w:r>
      </w:ins>
      <w:ins w:id="445" w:author="Patrick McElhiney" w:date="2022-09-25T14:24:00Z">
        <w:r w:rsidR="00490809" w:rsidRPr="00CC3CE6">
          <w:rPr>
            <w:b/>
            <w:bCs/>
            <w:color w:val="00B0F0"/>
            <w:rPrChange w:id="446" w:author="Patrick McElhiney" w:date="2022-09-25T14:48:00Z">
              <w:rPr>
                <w:b/>
                <w:bCs/>
              </w:rPr>
            </w:rPrChange>
          </w:rPr>
          <w:t>IMPLICITLY DEFINED</w:t>
        </w:r>
        <w:r w:rsidR="00490809">
          <w:rPr>
            <w:b/>
            <w:bCs/>
          </w:rPr>
          <w:t xml:space="preserve">, </w:t>
        </w:r>
        <w:r w:rsidR="00490809" w:rsidRPr="00CC3CE6">
          <w:rPr>
            <w:b/>
            <w:bCs/>
            <w:color w:val="00B0F0"/>
            <w:rPrChange w:id="447" w:author="Patrick McElhiney" w:date="2022-09-25T14:48:00Z">
              <w:rPr>
                <w:b/>
                <w:bCs/>
              </w:rPr>
            </w:rPrChange>
          </w:rPr>
          <w:t>IMPLICITLY DEFINED</w:t>
        </w:r>
        <w:r w:rsidR="00490809">
          <w:rPr>
            <w:b/>
            <w:bCs/>
          </w:rPr>
          <w:t xml:space="preserve">, </w:t>
        </w:r>
        <w:r w:rsidR="00490809" w:rsidRPr="00CC3CE6">
          <w:rPr>
            <w:b/>
            <w:bCs/>
            <w:color w:val="00B0F0"/>
            <w:rPrChange w:id="448" w:author="Patrick McElhiney" w:date="2022-09-25T14:48:00Z">
              <w:rPr>
                <w:b/>
                <w:bCs/>
              </w:rPr>
            </w:rPrChange>
          </w:rPr>
          <w:t>IMPLICITLY DEFINED</w:t>
        </w:r>
        <w:r w:rsidR="00490809">
          <w:rPr>
            <w:b/>
            <w:bCs/>
          </w:rPr>
          <w:t xml:space="preserve">, </w:t>
        </w:r>
        <w:r w:rsidR="00490809" w:rsidRPr="00CC3CE6">
          <w:rPr>
            <w:b/>
            <w:bCs/>
            <w:color w:val="00B0F0"/>
            <w:rPrChange w:id="449" w:author="Patrick McElhiney" w:date="2022-09-25T14:48:00Z">
              <w:rPr>
                <w:b/>
                <w:bCs/>
              </w:rPr>
            </w:rPrChange>
          </w:rPr>
          <w:t>IMPLICITLY DEFINED</w:t>
        </w:r>
        <w:r w:rsidR="00490809">
          <w:rPr>
            <w:b/>
            <w:bCs/>
          </w:rPr>
          <w:t xml:space="preserve">, </w:t>
        </w:r>
      </w:ins>
      <w:ins w:id="450" w:author="Patrick McElhiney" w:date="2022-09-25T14:48:00Z">
        <w:r w:rsidR="00CC3CE6">
          <w:rPr>
            <w:b/>
            <w:bCs/>
          </w:rPr>
          <w:t xml:space="preserve">   </w:t>
        </w:r>
      </w:ins>
      <w:ins w:id="451" w:author="Patrick McElhiney" w:date="2022-09-25T14:24:00Z">
        <w:r w:rsidR="00490809" w:rsidRPr="00CC3CE6">
          <w:rPr>
            <w:b/>
            <w:bCs/>
            <w:color w:val="00B0F0"/>
            <w:rPrChange w:id="452" w:author="Patrick McElhiney" w:date="2022-09-25T14:48:00Z">
              <w:rPr>
                <w:b/>
                <w:bCs/>
              </w:rPr>
            </w:rPrChange>
          </w:rPr>
          <w:t>IMPLICITLY DEFINED</w:t>
        </w:r>
        <w:r w:rsidR="00490809">
          <w:rPr>
            <w:b/>
            <w:bCs/>
          </w:rPr>
          <w:t xml:space="preserve">, </w:t>
        </w:r>
        <w:r w:rsidR="00490809" w:rsidRPr="00CC3CE6">
          <w:rPr>
            <w:b/>
            <w:bCs/>
            <w:color w:val="00B0F0"/>
            <w:rPrChange w:id="453" w:author="Patrick McElhiney" w:date="2022-09-25T14:48:00Z">
              <w:rPr>
                <w:b/>
                <w:bCs/>
              </w:rPr>
            </w:rPrChange>
          </w:rPr>
          <w:t>IMPLICITLY DEFINED</w:t>
        </w:r>
        <w:r w:rsidR="00490809">
          <w:rPr>
            <w:b/>
            <w:bCs/>
          </w:rPr>
          <w:t xml:space="preserve">, </w:t>
        </w:r>
        <w:r w:rsidR="00490809" w:rsidRPr="00CC3CE6">
          <w:rPr>
            <w:b/>
            <w:bCs/>
            <w:color w:val="00B0F0"/>
            <w:rPrChange w:id="454" w:author="Patrick McElhiney" w:date="2022-09-25T14:48:00Z">
              <w:rPr>
                <w:b/>
                <w:bCs/>
              </w:rPr>
            </w:rPrChange>
          </w:rPr>
          <w:t>IMPLICITLY DEFINED</w:t>
        </w:r>
        <w:r w:rsidR="00490809">
          <w:rPr>
            <w:b/>
            <w:bCs/>
          </w:rPr>
          <w:t xml:space="preserve">, </w:t>
        </w:r>
        <w:r w:rsidR="00490809" w:rsidRPr="00CC3CE6">
          <w:rPr>
            <w:b/>
            <w:bCs/>
            <w:color w:val="00B0F0"/>
            <w:rPrChange w:id="455" w:author="Patrick McElhiney" w:date="2022-09-25T14:48:00Z">
              <w:rPr>
                <w:b/>
                <w:bCs/>
              </w:rPr>
            </w:rPrChange>
          </w:rPr>
          <w:t>IMPLICITLY DEFINED</w:t>
        </w:r>
        <w:r w:rsidR="00490809">
          <w:rPr>
            <w:b/>
            <w:bCs/>
          </w:rPr>
          <w:t xml:space="preserve">, </w:t>
        </w:r>
      </w:ins>
      <w:ins w:id="456" w:author="Patrick McElhiney" w:date="2022-09-25T14:48:00Z">
        <w:r w:rsidR="00CC3CE6">
          <w:rPr>
            <w:b/>
            <w:bCs/>
          </w:rPr>
          <w:t xml:space="preserve">   </w:t>
        </w:r>
      </w:ins>
      <w:ins w:id="457" w:author="Patrick McElhiney" w:date="2022-09-25T14:24:00Z">
        <w:r w:rsidR="00490809" w:rsidRPr="00CC3CE6">
          <w:rPr>
            <w:b/>
            <w:bCs/>
            <w:color w:val="00B0F0"/>
            <w:rPrChange w:id="458" w:author="Patrick McElhiney" w:date="2022-09-25T14:48:00Z">
              <w:rPr>
                <w:b/>
                <w:bCs/>
              </w:rPr>
            </w:rPrChange>
          </w:rPr>
          <w:t>IMPLICITLY DEFINED</w:t>
        </w:r>
        <w:r w:rsidR="00490809">
          <w:rPr>
            <w:b/>
            <w:bCs/>
          </w:rPr>
          <w:t xml:space="preserve">, </w:t>
        </w:r>
        <w:r w:rsidR="00490809" w:rsidRPr="00CC3CE6">
          <w:rPr>
            <w:b/>
            <w:bCs/>
            <w:color w:val="00B0F0"/>
            <w:rPrChange w:id="459" w:author="Patrick McElhiney" w:date="2022-09-25T14:48:00Z">
              <w:rPr>
                <w:b/>
                <w:bCs/>
              </w:rPr>
            </w:rPrChange>
          </w:rPr>
          <w:t>IMPLICITLY DEFINED</w:t>
        </w:r>
        <w:r w:rsidR="00490809">
          <w:rPr>
            <w:b/>
            <w:bCs/>
          </w:rPr>
          <w:t xml:space="preserve">, </w:t>
        </w:r>
        <w:r w:rsidR="00490809" w:rsidRPr="00CC3CE6">
          <w:rPr>
            <w:b/>
            <w:bCs/>
            <w:color w:val="00B0F0"/>
            <w:rPrChange w:id="460" w:author="Patrick McElhiney" w:date="2022-09-25T14:48:00Z">
              <w:rPr>
                <w:b/>
                <w:bCs/>
              </w:rPr>
            </w:rPrChange>
          </w:rPr>
          <w:t>IMPLICITLY DEFINED</w:t>
        </w:r>
        <w:r w:rsidR="00490809">
          <w:rPr>
            <w:b/>
            <w:bCs/>
          </w:rPr>
          <w:t xml:space="preserve">, </w:t>
        </w:r>
        <w:r w:rsidR="00490809" w:rsidRPr="00CC3CE6">
          <w:rPr>
            <w:b/>
            <w:bCs/>
            <w:color w:val="00B0F0"/>
            <w:rPrChange w:id="461" w:author="Patrick McElhiney" w:date="2022-09-25T14:48:00Z">
              <w:rPr>
                <w:b/>
                <w:bCs/>
              </w:rPr>
            </w:rPrChange>
          </w:rPr>
          <w:t>IMPLICITLY DEFINED</w:t>
        </w:r>
        <w:r w:rsidR="00490809">
          <w:rPr>
            <w:b/>
            <w:bCs/>
          </w:rPr>
          <w:t xml:space="preserve">, </w:t>
        </w:r>
      </w:ins>
      <w:ins w:id="462" w:author="Patrick McElhiney" w:date="2022-09-25T14:48:00Z">
        <w:r w:rsidR="00CC3CE6">
          <w:rPr>
            <w:b/>
            <w:bCs/>
          </w:rPr>
          <w:t xml:space="preserve">   </w:t>
        </w:r>
      </w:ins>
      <w:ins w:id="463" w:author="Patrick McElhiney" w:date="2022-09-25T14:24:00Z">
        <w:r w:rsidR="00490809" w:rsidRPr="00CC3CE6">
          <w:rPr>
            <w:b/>
            <w:bCs/>
            <w:color w:val="00B0F0"/>
            <w:rPrChange w:id="464" w:author="Patrick McElhiney" w:date="2022-09-25T14:48:00Z">
              <w:rPr>
                <w:b/>
                <w:bCs/>
              </w:rPr>
            </w:rPrChange>
          </w:rPr>
          <w:t>IMPLICITLY DEFINED</w:t>
        </w:r>
        <w:r w:rsidR="00490809">
          <w:rPr>
            <w:b/>
            <w:bCs/>
          </w:rPr>
          <w:t xml:space="preserve">, </w:t>
        </w:r>
        <w:r w:rsidR="00490809" w:rsidRPr="00CC3CE6">
          <w:rPr>
            <w:b/>
            <w:bCs/>
            <w:color w:val="00B0F0"/>
            <w:rPrChange w:id="465" w:author="Patrick McElhiney" w:date="2022-09-25T14:48:00Z">
              <w:rPr>
                <w:b/>
                <w:bCs/>
              </w:rPr>
            </w:rPrChange>
          </w:rPr>
          <w:t>IMPLICITLY DEFINED</w:t>
        </w:r>
        <w:r w:rsidR="00490809">
          <w:rPr>
            <w:b/>
            <w:bCs/>
          </w:rPr>
          <w:t xml:space="preserve">, </w:t>
        </w:r>
        <w:r w:rsidR="00490809" w:rsidRPr="00CC3CE6">
          <w:rPr>
            <w:b/>
            <w:bCs/>
            <w:color w:val="00B0F0"/>
            <w:rPrChange w:id="466" w:author="Patrick McElhiney" w:date="2022-09-25T14:48:00Z">
              <w:rPr>
                <w:b/>
                <w:bCs/>
              </w:rPr>
            </w:rPrChange>
          </w:rPr>
          <w:t>IMPLICITLY-EXPLICITLY DEFINED</w:t>
        </w:r>
        <w:r w:rsidR="00490809" w:rsidRPr="007C137E">
          <w:rPr>
            <w:b/>
            <w:bCs/>
          </w:rPr>
          <w:t>.</w:t>
        </w:r>
      </w:ins>
      <w:del w:id="467" w:author="Patrick McElhiney" w:date="2022-09-25T14:24:00Z">
        <w:r w:rsidDel="00490809">
          <w:rPr>
            <w:b/>
            <w:bCs/>
          </w:rPr>
          <w:delText>, EXPLICITLY-IMPLICITLY DEFINED.</w:delText>
        </w:r>
      </w:del>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785F73C9"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AF4EFE" w:rsidRPr="008C57A2">
        <w:rPr>
          <w:b/>
          <w:bCs/>
          <w:color w:val="00B0F0"/>
          <w:rPrChange w:id="468" w:author="Patrick McElhiney" w:date="2022-09-25T14:49:00Z">
            <w:rPr>
              <w:b/>
              <w:bCs/>
            </w:rPr>
          </w:rPrChange>
        </w:rPr>
        <w:t>IRREVOCABLY DEFINED</w:t>
      </w:r>
      <w:r w:rsidR="00AF4EFE" w:rsidRPr="008C57A2">
        <w:rPr>
          <w:b/>
          <w:bCs/>
          <w:rPrChange w:id="469" w:author="Patrick McElhiney" w:date="2022-09-25T14:49:00Z">
            <w:rPr/>
          </w:rPrChange>
        </w:rPr>
        <w:t xml:space="preserve">, </w:t>
      </w:r>
      <w:ins w:id="470" w:author="Patrick McElhiney" w:date="2022-09-25T14:49:00Z">
        <w:r w:rsidR="008C57A2" w:rsidRPr="00C75FAD">
          <w:rPr>
            <w:b/>
            <w:bCs/>
            <w:color w:val="00B0F0"/>
          </w:rPr>
          <w:t>EXPLICITLY-IMPLICITLY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ins>
      <w:del w:id="471" w:author="Patrick McElhiney" w:date="2022-09-25T14:49:00Z">
        <w:r w:rsidR="007C137E" w:rsidRPr="002A58C2" w:rsidDel="008C57A2">
          <w:rPr>
            <w:b/>
            <w:bCs/>
          </w:rPr>
          <w:delText>IMPLICITLY DEFINED</w:delText>
        </w:r>
        <w:r w:rsidR="00AF4EFE" w:rsidRPr="005421C6" w:rsidDel="008C57A2">
          <w:delText>,</w:delText>
        </w:r>
      </w:del>
      <w:r w:rsidR="00AF4EFE" w:rsidRPr="005421C6">
        <w:t xml:space="preserve"> </w:t>
      </w:r>
      <w:ins w:id="472" w:author="Patrick McElhiney" w:date="2022-09-25T14:49:00Z">
        <w:r w:rsidR="008C57A2">
          <w:t xml:space="preserve">               </w:t>
        </w:r>
      </w:ins>
      <w:r w:rsidR="00AF4EFE" w:rsidRPr="008C57A2">
        <w:rPr>
          <w:b/>
          <w:bCs/>
          <w:color w:val="00B0F0"/>
          <w:rPrChange w:id="473" w:author="Patrick McElhiney" w:date="2022-09-25T14:49:00Z">
            <w:rPr>
              <w:b/>
              <w:bCs/>
            </w:rPr>
          </w:rPrChange>
        </w:rPr>
        <w:t>PERMANENTLY DEFINED</w:t>
      </w:r>
      <w:r w:rsidR="007C137E" w:rsidRPr="008C57A2">
        <w:rPr>
          <w:b/>
          <w:bCs/>
          <w:rPrChange w:id="474" w:author="Patrick McElhiney" w:date="2022-09-25T14:50:00Z">
            <w:rPr/>
          </w:rPrChange>
        </w:rPr>
        <w:t>.</w:t>
      </w:r>
    </w:p>
    <w:p w14:paraId="50D7966E" w14:textId="3C2FDCC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9DB385A" w14:textId="0B824365"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E8734CF" w14:textId="190EE6A9"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5EFE610E" w14:textId="0115E203"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2EDFC2F" w14:textId="119BFF61" w:rsidR="00672808" w:rsidRDefault="00672808" w:rsidP="00672808">
      <w:pPr>
        <w:ind w:left="360" w:hanging="360"/>
        <w:jc w:val="both"/>
        <w:rPr>
          <w:ins w:id="475" w:author="Patrick McElhiney" w:date="2022-09-25T14:35:00Z"/>
        </w:rPr>
      </w:pPr>
      <w:ins w:id="476" w:author="Patrick McElhiney" w:date="2022-09-25T14:35:00Z">
        <w:r>
          <w:rPr>
            <w:u w:val="single"/>
          </w:rPr>
          <w:t xml:space="preserve">AUTONOMOUS </w:t>
        </w:r>
        <w:r>
          <w:rPr>
            <w:u w:val="single"/>
          </w:rPr>
          <w:t>REVERSAL MODE PREVENTION</w:t>
        </w:r>
        <w:r>
          <w:rPr>
            <w:u w:val="single"/>
          </w:rPr>
          <w:t xml:space="preserve"> SECURITY SYSTEMS</w:t>
        </w:r>
        <w:r w:rsidRPr="00A871EC">
          <w:t xml:space="preserve"> (</w:t>
        </w:r>
        <w:r w:rsidRPr="00A871EC">
          <w:rPr>
            <w:b/>
            <w:bCs/>
          </w:rPr>
          <w:t>20</w:t>
        </w:r>
        <w:r>
          <w:rPr>
            <w:b/>
            <w:bCs/>
          </w:rPr>
          <w:t>22</w:t>
        </w:r>
        <w:r w:rsidRPr="00A871EC">
          <w:t>)</w:t>
        </w:r>
        <w:r>
          <w:t xml:space="preserve"> – </w:t>
        </w:r>
        <w:r>
          <w:t xml:space="preserve">ensures that </w:t>
        </w:r>
      </w:ins>
      <w:ins w:id="477" w:author="Patrick McElhiney" w:date="2022-09-25T14:36:00Z">
        <w:r>
          <w:t xml:space="preserve">           </w:t>
        </w:r>
      </w:ins>
      <w:ins w:id="478" w:author="Patrick McElhiney" w:date="2022-09-25T14:35:00Z">
        <w:r w:rsidRPr="00672808">
          <w:rPr>
            <w:b/>
            <w:bCs/>
            <w:color w:val="FF0000"/>
            <w:rPrChange w:id="479" w:author="Patrick McElhiney" w:date="2022-09-25T14:36:00Z">
              <w:rPr/>
            </w:rPrChange>
          </w:rPr>
          <w:t>REVERSAL MODE</w:t>
        </w:r>
        <w:r>
          <w:t xml:space="preserve"> never occur</w:t>
        </w:r>
      </w:ins>
      <w:ins w:id="480" w:author="Patrick McElhiney" w:date="2022-09-25T14:36:00Z">
        <w:r>
          <w:t>s</w:t>
        </w:r>
      </w:ins>
      <w:ins w:id="481" w:author="Patrick McElhiney" w:date="2022-09-25T14:35:00Z">
        <w:r>
          <w:t xml:space="preserve">, </w:t>
        </w:r>
        <w:r w:rsidRPr="00B629BB">
          <w:rPr>
            <w:b/>
            <w:bCs/>
          </w:rPr>
          <w:t>IRREVOCABLY DEFINED</w:t>
        </w:r>
        <w:r>
          <w:t xml:space="preserve">, </w:t>
        </w:r>
        <w:r w:rsidRPr="002A58C2">
          <w:rPr>
            <w:b/>
            <w:bCs/>
          </w:rPr>
          <w:t>IMPLICITLY DEFINED</w:t>
        </w:r>
        <w:r w:rsidRPr="00B629BB">
          <w:t xml:space="preserve">, </w:t>
        </w:r>
        <w:r w:rsidRPr="00B629BB">
          <w:rPr>
            <w:b/>
            <w:bCs/>
          </w:rPr>
          <w:t>PERMANENTLY DEFINED</w:t>
        </w:r>
        <w:r>
          <w:t>.</w:t>
        </w:r>
      </w:ins>
    </w:p>
    <w:p w14:paraId="5E1ABE22" w14:textId="77777777" w:rsidR="00605FF1" w:rsidRDefault="00605FF1">
      <w:r>
        <w:br w:type="page"/>
      </w:r>
    </w:p>
    <w:p w14:paraId="5C437E4E" w14:textId="77777777" w:rsidR="002002E3" w:rsidRDefault="002002E3">
      <w:pPr>
        <w:rPr>
          <w:u w:val="single"/>
        </w:rPr>
      </w:pPr>
      <w:r>
        <w:rPr>
          <w:u w:val="single"/>
        </w:rPr>
        <w:lastRenderedPageBreak/>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AE9F3A" w14:textId="01DC4D24" w:rsidR="005421C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558DF0F" w14:textId="77777777" w:rsidR="005421C6" w:rsidRPr="005421C6" w:rsidRDefault="00A520BB" w:rsidP="005421C6">
      <w:pPr>
        <w:ind w:left="720" w:hanging="360"/>
        <w:jc w:val="both"/>
        <w:rPr>
          <w:color w:val="808080" w:themeColor="background1" w:themeShade="80"/>
        </w:rPr>
      </w:pPr>
      <w:r w:rsidRPr="005421C6">
        <w:rPr>
          <w:color w:val="808080" w:themeColor="background1" w:themeShade="80"/>
        </w:rPr>
        <w:t>Exploits include any computer program that causes physical harm or physical pain or criminal alterations, including through space weapons or computer files or written or printed documents or audio sources or video sources, to any human being.</w:t>
      </w:r>
    </w:p>
    <w:p w14:paraId="713F4B6E" w14:textId="46E23084" w:rsidR="00A520BB" w:rsidRPr="00B638F6" w:rsidRDefault="00A520BB" w:rsidP="005421C6">
      <w:pPr>
        <w:ind w:left="720" w:hanging="360"/>
        <w:jc w:val="both"/>
      </w:pPr>
      <w:r>
        <w:t>Cybersecurity issues shall be studied by taking exploits and studying them, offline, to determine how to fix the exploits, while not allowing a real human being to be harmed by the exploits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4735002" w14:textId="74FE7C0A"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AA0C95" w14:textId="66180582"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692477E" w14:textId="63AECCF5"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D08979A" w14:textId="00AD92DD"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331F047" w14:textId="4898FD07"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681DD7E9" w14:textId="0A4272F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A73AC84" w14:textId="5316C5D1"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05A6C760" w14:textId="77DD3807" w:rsidR="004870B6" w:rsidRDefault="004870B6" w:rsidP="004870B6">
      <w:pPr>
        <w:ind w:left="360" w:hanging="360"/>
        <w:jc w:val="both"/>
      </w:pPr>
      <w:r>
        <w:rPr>
          <w:u w:val="single"/>
        </w:rPr>
        <w:lastRenderedPageBreak/>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7744179" w14:textId="721B3CB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DC128A" w14:textId="2CB27D2D"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3363791" w14:textId="2FD0534C"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AF4EFE">
        <w:t xml:space="preserve">, </w:t>
      </w:r>
      <w:r w:rsidR="00AF4EFE" w:rsidRPr="00B629BB">
        <w:rPr>
          <w:b/>
          <w:bCs/>
        </w:rPr>
        <w:t>IRREVOCABLY DEFINED</w:t>
      </w:r>
      <w:r w:rsidR="00AF4EFE">
        <w:t xml:space="preserve">, </w:t>
      </w:r>
      <w:r w:rsidR="00AF4EFE" w:rsidRPr="002A58C2">
        <w:rPr>
          <w:b/>
          <w:bCs/>
        </w:rPr>
        <w:t>IMPLICITLY DEFINED</w:t>
      </w:r>
      <w:r w:rsidR="00AF4EFE" w:rsidRPr="00B629BB">
        <w:t xml:space="preserve">, </w:t>
      </w:r>
      <w:r w:rsidR="00AF4EFE" w:rsidRPr="00B629BB">
        <w:rPr>
          <w:b/>
          <w:bCs/>
        </w:rPr>
        <w:t>PERMANENTLY DEFINED</w:t>
      </w:r>
      <w:r w:rsidR="00AF4EFE">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 xml:space="preserve">IMPLICITLY </w:t>
      </w:r>
      <w:proofErr w:type="gramStart"/>
      <w:r w:rsidR="005421C6" w:rsidRPr="002A58C2">
        <w:rPr>
          <w:b/>
          <w:bCs/>
        </w:rPr>
        <w:t>DEFINED</w:t>
      </w:r>
      <w:r w:rsidR="005421C6" w:rsidRPr="00B629BB">
        <w:t xml:space="preserve">, </w:t>
      </w:r>
      <w:r w:rsidR="005421C6">
        <w:t xml:space="preserve">  </w:t>
      </w:r>
      <w:proofErr w:type="gramEnd"/>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482"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482"/>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483"/>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83"/>
      <w:r w:rsidR="00652BEF">
        <w:rPr>
          <w:rStyle w:val="CommentReference"/>
        </w:rPr>
        <w:commentReference w:id="483"/>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40E389BD"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48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484"/>
      <w:r w:rsidR="00934D15">
        <w:rPr>
          <w:rStyle w:val="CommentReference"/>
        </w:rPr>
        <w:commentReference w:id="484"/>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85"/>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85"/>
      <w:r w:rsidR="00B24CF4" w:rsidRPr="006670CE">
        <w:rPr>
          <w:rStyle w:val="CommentReference"/>
        </w:rPr>
        <w:commentReference w:id="485"/>
      </w:r>
    </w:p>
    <w:p w14:paraId="430793E5" w14:textId="39652964" w:rsidR="001037A8" w:rsidRPr="006670CE" w:rsidRDefault="00853D71" w:rsidP="001037A8">
      <w:pPr>
        <w:ind w:left="360" w:hanging="360"/>
        <w:jc w:val="both"/>
      </w:pPr>
      <w:commentRangeStart w:id="486"/>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86"/>
      <w:r w:rsidR="001037A8" w:rsidRPr="006670CE">
        <w:rPr>
          <w:rStyle w:val="CommentReference"/>
        </w:rPr>
        <w:commentReference w:id="486"/>
      </w:r>
    </w:p>
    <w:p w14:paraId="1FF3DBCC" w14:textId="69F5AB2F" w:rsidR="00853D71" w:rsidRPr="006670CE" w:rsidRDefault="00853D71" w:rsidP="009C5A96">
      <w:pPr>
        <w:ind w:left="360" w:hanging="360"/>
        <w:jc w:val="both"/>
      </w:pPr>
      <w:commentRangeStart w:id="487"/>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87"/>
      <w:r w:rsidR="001037A8" w:rsidRPr="006670CE">
        <w:rPr>
          <w:rStyle w:val="CommentReference"/>
        </w:rPr>
        <w:commentReference w:id="487"/>
      </w:r>
    </w:p>
    <w:p w14:paraId="7BC9A47F" w14:textId="25060193" w:rsidR="000C1682" w:rsidRDefault="000C1682" w:rsidP="000C1682">
      <w:pPr>
        <w:ind w:left="360" w:hanging="360"/>
        <w:jc w:val="both"/>
      </w:pPr>
      <w:commentRangeStart w:id="488"/>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488"/>
      <w:r w:rsidR="00506E87">
        <w:rPr>
          <w:rStyle w:val="CommentReference"/>
        </w:rPr>
        <w:commentReference w:id="488"/>
      </w:r>
    </w:p>
    <w:p w14:paraId="1CBA87EF" w14:textId="6C00B6B5" w:rsidR="000C1682" w:rsidRDefault="000C1682" w:rsidP="000229F9">
      <w:pPr>
        <w:ind w:left="720" w:hanging="360"/>
        <w:jc w:val="both"/>
      </w:pPr>
      <w:commentRangeStart w:id="489"/>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489"/>
      <w:r w:rsidR="00B24CF4">
        <w:rPr>
          <w:rStyle w:val="CommentReference"/>
        </w:rPr>
        <w:commentReference w:id="489"/>
      </w:r>
    </w:p>
    <w:p w14:paraId="0B910FB8" w14:textId="1E1B4C84" w:rsidR="00F7149B" w:rsidRDefault="00F7149B" w:rsidP="00F7149B">
      <w:pPr>
        <w:ind w:left="720" w:hanging="360"/>
        <w:jc w:val="both"/>
      </w:pPr>
      <w:commentRangeStart w:id="490"/>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90"/>
      <w:r>
        <w:rPr>
          <w:rStyle w:val="CommentReference"/>
        </w:rPr>
        <w:commentReference w:id="490"/>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3"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48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85"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486"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87"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88"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9"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0"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1AE95" w14:textId="77777777" w:rsidR="00FD6564" w:rsidRDefault="00FD6564" w:rsidP="005B7682">
      <w:pPr>
        <w:spacing w:after="0" w:line="240" w:lineRule="auto"/>
      </w:pPr>
      <w:r>
        <w:separator/>
      </w:r>
    </w:p>
  </w:endnote>
  <w:endnote w:type="continuationSeparator" w:id="0">
    <w:p w14:paraId="24322DE9" w14:textId="77777777" w:rsidR="00FD6564" w:rsidRDefault="00FD656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FF6DA" w14:textId="77777777" w:rsidR="00FD6564" w:rsidRDefault="00FD6564" w:rsidP="005B7682">
      <w:pPr>
        <w:spacing w:after="0" w:line="240" w:lineRule="auto"/>
      </w:pPr>
      <w:r>
        <w:separator/>
      </w:r>
    </w:p>
  </w:footnote>
  <w:footnote w:type="continuationSeparator" w:id="0">
    <w:p w14:paraId="2074EDC5" w14:textId="77777777" w:rsidR="00FD6564" w:rsidRDefault="00FD656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11E56A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del w:id="491" w:author="Patrick McElhiney" w:date="2022-09-25T14:22:00Z">
      <w:r w:rsidRPr="00495A97" w:rsidDel="00490809">
        <w:rPr>
          <w:i/>
          <w:color w:val="000000" w:themeColor="text1"/>
          <w:sz w:val="18"/>
        </w:rPr>
        <w:delText>.</w:delText>
      </w:r>
      <w:r w:rsidR="00840A5A" w:rsidRPr="00490809" w:rsidDel="00490809">
        <w:rPr>
          <w:i/>
          <w:color w:val="000000" w:themeColor="text1"/>
          <w:sz w:val="18"/>
        </w:rPr>
        <w:delText xml:space="preserve"> Additional works were attributed to  </w:delText>
      </w:r>
      <w:r w:rsidR="00110AF9" w:rsidRPr="00490809" w:rsidDel="00490809">
        <w:rPr>
          <w:iCs/>
          <w:color w:val="000000" w:themeColor="text1"/>
          <w:sz w:val="18"/>
          <w:u w:val="single"/>
          <w:rPrChange w:id="492" w:author="Patrick McElhiney" w:date="2022-09-25T14:22:00Z">
            <w:rPr>
              <w:b/>
              <w:bCs/>
              <w:iCs/>
              <w:color w:val="000000" w:themeColor="text1"/>
              <w:sz w:val="18"/>
              <w:u w:val="single"/>
            </w:rPr>
          </w:rPrChange>
        </w:rPr>
        <w:delText>ANNA</w:delText>
      </w:r>
      <w:r w:rsidR="00840A5A" w:rsidRPr="00490809" w:rsidDel="00490809">
        <w:rPr>
          <w:iCs/>
          <w:color w:val="000000" w:themeColor="text1"/>
          <w:sz w:val="18"/>
          <w:u w:val="single"/>
          <w:rPrChange w:id="493" w:author="Patrick McElhiney" w:date="2022-09-25T14:22:00Z">
            <w:rPr>
              <w:b/>
              <w:bCs/>
              <w:iCs/>
              <w:color w:val="000000" w:themeColor="text1"/>
              <w:sz w:val="18"/>
              <w:u w:val="single"/>
            </w:rPr>
          </w:rPrChange>
        </w:rPr>
        <w:delText xml:space="preserve"> V. </w:delText>
      </w:r>
      <w:r w:rsidR="00110AF9" w:rsidRPr="00490809" w:rsidDel="00490809">
        <w:rPr>
          <w:iCs/>
          <w:color w:val="000000" w:themeColor="text1"/>
          <w:sz w:val="18"/>
          <w:u w:val="single"/>
          <w:rPrChange w:id="494" w:author="Patrick McElhiney" w:date="2022-09-25T14:22:00Z">
            <w:rPr>
              <w:b/>
              <w:bCs/>
              <w:iCs/>
              <w:color w:val="000000" w:themeColor="text1"/>
              <w:sz w:val="18"/>
              <w:u w:val="single"/>
            </w:rPr>
          </w:rPrChange>
        </w:rPr>
        <w:delText>KUSHCHENKO</w:delText>
      </w:r>
      <w:r w:rsidR="00840A5A" w:rsidRPr="00490809" w:rsidDel="00490809">
        <w:rPr>
          <w:i/>
          <w:color w:val="000000" w:themeColor="text1"/>
          <w:sz w:val="18"/>
        </w:rPr>
        <w:delText xml:space="preserve">, Co-Founder of </w:delText>
      </w:r>
      <w:r w:rsidR="00840A5A" w:rsidRPr="00490809" w:rsidDel="00490809">
        <w:rPr>
          <w:i/>
          <w:iCs/>
          <w:color w:val="000000" w:themeColor="text1"/>
          <w:sz w:val="18"/>
          <w:u w:val="single"/>
          <w:rPrChange w:id="495" w:author="Patrick McElhiney" w:date="2022-09-25T14:22:00Z">
            <w:rPr>
              <w:b/>
              <w:bCs/>
              <w:i/>
              <w:iCs/>
              <w:color w:val="000000" w:themeColor="text1"/>
              <w:sz w:val="18"/>
              <w:u w:val="single"/>
            </w:rPr>
          </w:rPrChange>
        </w:rPr>
        <w:delText>MCE123</w:delText>
      </w:r>
      <w:r w:rsidR="00840A5A" w:rsidRPr="00490809" w:rsidDel="00490809">
        <w:rPr>
          <w:i/>
          <w:iCs/>
          <w:color w:val="000000" w:themeColor="text1"/>
          <w:sz w:val="18"/>
          <w:vertAlign w:val="superscript"/>
          <w:rPrChange w:id="496" w:author="Patrick McElhiney" w:date="2022-09-25T14:22:00Z">
            <w:rPr>
              <w:b/>
              <w:bCs/>
              <w:i/>
              <w:iCs/>
              <w:color w:val="000000" w:themeColor="text1"/>
              <w:sz w:val="18"/>
              <w:vertAlign w:val="superscript"/>
            </w:rPr>
          </w:rPrChange>
        </w:rPr>
        <w:delText xml:space="preserve">SM </w:delText>
      </w:r>
      <w:r w:rsidR="00840A5A" w:rsidRPr="00490809" w:rsidDel="00490809">
        <w:rPr>
          <w:i/>
          <w:iCs/>
          <w:color w:val="000000" w:themeColor="text1"/>
          <w:sz w:val="18"/>
          <w:rPrChange w:id="497" w:author="Patrick McElhiney" w:date="2022-09-25T14:22:00Z">
            <w:rPr>
              <w:b/>
              <w:bCs/>
              <w:i/>
              <w:iCs/>
              <w:color w:val="000000" w:themeColor="text1"/>
              <w:sz w:val="18"/>
            </w:rPr>
          </w:rPrChange>
        </w:rPr>
        <w:delText>COMPANY</w:delText>
      </w:r>
      <w:r w:rsidR="00840A5A" w:rsidRPr="00490809" w:rsidDel="00490809">
        <w:rPr>
          <w:color w:val="000000" w:themeColor="text1"/>
          <w:sz w:val="18"/>
        </w:rPr>
        <w:delText>.</w:delText>
      </w:r>
    </w:del>
    <w:ins w:id="498" w:author="Patrick McElhiney" w:date="2022-09-25T14:22:00Z">
      <w:r w:rsidR="00490809" w:rsidRPr="00490809">
        <w:rPr>
          <w:i/>
          <w:color w:val="000000" w:themeColor="text1"/>
          <w:sz w:val="18"/>
        </w:rPr>
        <w:t>.</w:t>
      </w:r>
    </w:ins>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7A2"/>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D6564"/>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8630</Words>
  <Characters>49195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2022-09-25T18:50:00Z</dcterms:created>
  <dcterms:modified xsi:type="dcterms:W3CDTF">2022-09-25T18:50:00Z</dcterms:modified>
</cp:coreProperties>
</file>