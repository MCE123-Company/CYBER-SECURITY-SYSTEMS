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29CF3BD" w:rsidR="00074C5F" w:rsidRDefault="00A435B6" w:rsidP="00B111EA">
      <w:pPr>
        <w:jc w:val="center"/>
        <w:rPr>
          <w:bCs/>
          <w:sz w:val="28"/>
          <w:szCs w:val="28"/>
        </w:rPr>
      </w:pPr>
      <w:r>
        <w:rPr>
          <w:bCs/>
          <w:sz w:val="28"/>
          <w:szCs w:val="28"/>
        </w:rPr>
        <w:t>9/25/2022 4:43:31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w:t>
      </w:r>
      <w:r w:rsidR="00490809" w:rsidRPr="003119B3">
        <w:rPr>
          <w:b/>
          <w:bCs/>
          <w:color w:val="00B0F0"/>
        </w:rPr>
        <w:t>-EXPLICITLY</w:t>
      </w:r>
      <w:r w:rsidR="00490809" w:rsidRPr="003119B3">
        <w:rPr>
          <w:b/>
          <w:bCs/>
          <w:color w:val="00B0F0"/>
        </w:rPr>
        <w:t xml:space="preserve">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2BF2F56A"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always verifies</w:t>
      </w:r>
      <w:r w:rsidR="00865EC6">
        <w:t xml:space="preserve"> </w:t>
      </w:r>
      <w:r w:rsidR="00605FF1">
        <w:t xml:space="preserve">that legal associations are </w:t>
      </w:r>
      <w:r w:rsidR="00865EC6">
        <w:t>never</w:t>
      </w:r>
      <w:r w:rsidR="00865EC6">
        <w:t xml:space="preserve">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verifies</w:t>
      </w:r>
      <w:r w:rsidR="00865EC6">
        <w:t xml:space="preserve">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verifies</w:t>
      </w:r>
      <w:r w:rsidR="00865EC6">
        <w:t xml:space="preserve"> </w:t>
      </w:r>
      <w:r w:rsidR="00605FF1">
        <w:t xml:space="preserve">that illegal or unlawful disassociations </w:t>
      </w:r>
      <w:r>
        <w:t>never</w:t>
      </w:r>
      <w:r w:rsidR="00605FF1">
        <w:t xml:space="preserve"> occur</w:t>
      </w:r>
      <w:r>
        <w:t>s</w:t>
      </w:r>
      <w:r>
        <w:t xml:space="preserve">,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 xml:space="preserve">SECURITY </w:t>
      </w:r>
      <w:r>
        <w:rPr>
          <w:b/>
          <w:sz w:val="24"/>
        </w:rPr>
        <w:t xml:space="preserve">ALGORITHM SECURITY </w:t>
      </w:r>
      <w:r>
        <w:rPr>
          <w:b/>
          <w:sz w:val="24"/>
        </w:rPr>
        <w:t>SYSTEMS</w:t>
      </w:r>
    </w:p>
    <w:p w14:paraId="6E8734CF" w14:textId="6238425B"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452FE9">
        <w:t xml:space="preserve"> – </w:t>
      </w:r>
      <w:r>
        <w:t xml:space="preserve">always </w:t>
      </w:r>
      <w:r w:rsidR="00452FE9">
        <w:t xml:space="preserve">conducts regressive </w:t>
      </w:r>
      <w:r w:rsidR="00FA10E0">
        <w:t xml:space="preserve">security </w:t>
      </w:r>
      <w:r w:rsidR="00452FE9">
        <w:t>algorithm research</w:t>
      </w:r>
      <w:r>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76AED374"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t xml:space="preserve">always </w:t>
      </w:r>
      <w:r w:rsidR="003803F0">
        <w:t xml:space="preserve">conducts </w:t>
      </w:r>
      <w:r w:rsidR="00FA10E0">
        <w:t xml:space="preserve">security </w:t>
      </w:r>
      <w:r w:rsidR="00452FE9">
        <w:t>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 xml:space="preserve">SPECIALIZED </w:t>
      </w:r>
      <w:r>
        <w:rPr>
          <w:b/>
          <w:sz w:val="24"/>
        </w:rPr>
        <w:t>SECURITY SYSTEMS</w:t>
      </w:r>
    </w:p>
    <w:p w14:paraId="7DE975C9" w14:textId="141D134C" w:rsidR="00AE35A5" w:rsidRPr="00A435B6" w:rsidRDefault="00672808" w:rsidP="00AE35A5">
      <w:pPr>
        <w:ind w:left="360" w:hanging="360"/>
        <w:jc w:val="both"/>
        <w:rPr>
          <w:b/>
          <w:bCs/>
        </w:rPr>
      </w:pPr>
      <w:commentRangeStart w:id="0"/>
      <w:r>
        <w:rPr>
          <w:u w:val="single"/>
        </w:rPr>
        <w:t xml:space="preserve">AUTONOMOUS </w:t>
      </w:r>
      <w:r>
        <w:rPr>
          <w:u w:val="single"/>
        </w:rPr>
        <w:t>REVERSAL MODE PREVENTION</w:t>
      </w:r>
      <w:r>
        <w:rPr>
          <w:u w:val="single"/>
        </w:rPr>
        <w:t xml:space="preserve"> SECURITY SYSTEMS</w:t>
      </w:r>
      <w:r w:rsidRPr="00A871EC">
        <w:t xml:space="preserve"> (</w:t>
      </w:r>
      <w:r w:rsidRPr="00A871EC">
        <w:rPr>
          <w:b/>
          <w:bCs/>
        </w:rPr>
        <w:t>20</w:t>
      </w:r>
      <w:r>
        <w:rPr>
          <w:b/>
          <w:bCs/>
        </w:rPr>
        <w:t>22</w:t>
      </w:r>
      <w:r w:rsidRPr="00A871EC">
        <w:t>)</w:t>
      </w:r>
      <w:r>
        <w:t xml:space="preserve"> – </w:t>
      </w:r>
      <w:r w:rsidR="00FA10E0">
        <w:t>always verifies</w:t>
      </w:r>
      <w:r w:rsidR="00FA10E0">
        <w:t xml:space="preserve">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 xml:space="preserve">AUTONOMOUS REVERSAL MODE </w:t>
      </w:r>
      <w:r>
        <w:rPr>
          <w:u w:val="single"/>
        </w:rPr>
        <w:t xml:space="preserve">SOFTWARE RUNTIME </w:t>
      </w:r>
      <w:r>
        <w:rPr>
          <w:u w:val="single"/>
        </w:rPr>
        <w:t>PREVENTION SECURITY SYSTEMS</w:t>
      </w:r>
      <w:r w:rsidRPr="00A871EC">
        <w:t xml:space="preserve"> (</w:t>
      </w:r>
      <w:r w:rsidRPr="00A871EC">
        <w:rPr>
          <w:b/>
          <w:bCs/>
        </w:rPr>
        <w:t>20</w:t>
      </w:r>
      <w:r>
        <w:rPr>
          <w:b/>
          <w:bCs/>
        </w:rPr>
        <w:t>22</w:t>
      </w:r>
      <w:r w:rsidRPr="00A871EC">
        <w:t>)</w:t>
      </w:r>
      <w:r>
        <w:t xml:space="preserve"> – </w:t>
      </w:r>
      <w:r>
        <w:t>always verifies</w:t>
      </w:r>
      <w:r>
        <w:t xml:space="preserve"> </w:t>
      </w:r>
      <w:r>
        <w:t>that</w:t>
      </w:r>
      <w:r>
        <w:t xml:space="preserve"> any system that has any </w:t>
      </w:r>
      <w:r w:rsidRPr="003119B3">
        <w:rPr>
          <w:b/>
          <w:bCs/>
          <w:color w:val="FF0000"/>
        </w:rPr>
        <w:t>REVERSAL MODE</w:t>
      </w:r>
      <w:r>
        <w:t xml:space="preserve"> never </w:t>
      </w:r>
      <w:r>
        <w:t xml:space="preserve">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241D32A0"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verifies</w:t>
      </w:r>
      <w:r>
        <w:t xml:space="preserve"> </w:t>
      </w:r>
      <w:r w:rsidR="004870B6">
        <w:t>there is never any cybersecurity fault</w:t>
      </w:r>
      <w:r>
        <w:t>, at all times, literally</w:t>
      </w:r>
      <w:r w:rsidR="00A435B6">
        <w:t xml:space="preserve">, </w:t>
      </w:r>
      <w:r w:rsidR="00A435B6" w:rsidRPr="00C57D61">
        <w:rPr>
          <w:b/>
          <w:bCs/>
          <w:color w:val="00B0F0"/>
        </w:rPr>
        <w:t>UNDEACTIVATABLY DEFINED</w:t>
      </w:r>
      <w:r w:rsidR="00A435B6" w:rsidRPr="00C75FAD">
        <w:rPr>
          <w:b/>
          <w:bCs/>
        </w:rPr>
        <w:t xml:space="preserve">, </w:t>
      </w:r>
      <w:r>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 xml:space="preserve">, </w:t>
      </w:r>
      <w:r w:rsidR="00A435B6" w:rsidRPr="00C75FAD">
        <w:rPr>
          <w:b/>
          <w:bCs/>
          <w:color w:val="00B0F0"/>
        </w:rPr>
        <w:t>EXPLICITLY-IMPLICITLY DEFINED</w:t>
      </w:r>
      <w:r w:rsidR="00A435B6">
        <w:rPr>
          <w:b/>
          <w:bCs/>
        </w:rPr>
        <w:t>,</w:t>
      </w:r>
      <w:r>
        <w:rPr>
          <w:b/>
          <w:bCs/>
        </w:rPr>
        <w:t xml:space="preserve">       </w:t>
      </w:r>
      <w:r w:rsidR="00A435B6">
        <w:rPr>
          <w:b/>
          <w:bCs/>
        </w:rPr>
        <w:t xml:space="preserve"> </w:t>
      </w:r>
      <w:r w:rsidR="00A435B6" w:rsidRPr="00C75FAD">
        <w:rPr>
          <w:b/>
          <w:bCs/>
          <w:color w:val="00B0F0"/>
        </w:rPr>
        <w:t>IMPLICITLY DEFINED</w:t>
      </w:r>
      <w:r>
        <w:rPr>
          <w:b/>
          <w:bCs/>
        </w:rPr>
        <w:t>,</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Pr>
          <w:b/>
          <w:bCs/>
        </w:rPr>
        <w:t xml:space="preserve">    </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IMPLICITLY-EXPLICITLY DEFINED</w:t>
      </w:r>
      <w:r w:rsidR="00A435B6">
        <w:rPr>
          <w:b/>
          <w:bCs/>
        </w:rPr>
        <w:t xml:space="preserve">,              </w:t>
      </w:r>
      <w:r w:rsidR="00A435B6">
        <w:t xml:space="preserve"> </w:t>
      </w:r>
      <w:r w:rsidR="00A435B6" w:rsidRPr="00C75FAD">
        <w:rPr>
          <w:b/>
          <w:bCs/>
          <w:color w:val="00B0F0"/>
        </w:rPr>
        <w:t>PERMANENTLY DEFINED</w:t>
      </w:r>
      <w:r w:rsidR="00A435B6" w:rsidRPr="00C75FAD">
        <w:rPr>
          <w:b/>
          <w:bCs/>
        </w:rPr>
        <w:t>.</w:t>
      </w:r>
    </w:p>
    <w:p w14:paraId="21AA0C95" w14:textId="72B5957E"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verifies</w:t>
      </w:r>
      <w:r>
        <w:t xml:space="preserve"> </w:t>
      </w:r>
      <w:r w:rsidR="004870B6">
        <w:t>there is never any hacking</w:t>
      </w:r>
      <w:r>
        <w:t xml:space="preserve">,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lastRenderedPageBreak/>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IMPLICITLY-EXPLICITLY DEFINED</w:t>
      </w:r>
      <w:r>
        <w:rPr>
          <w:b/>
          <w:bCs/>
        </w:rPr>
        <w:t>,</w:t>
      </w:r>
      <w:r>
        <w:rPr>
          <w:b/>
          <w:bCs/>
        </w:rPr>
        <w:t xml:space="preserve"> </w:t>
      </w:r>
      <w:r w:rsidRPr="00C75FAD">
        <w:rPr>
          <w:b/>
          <w:bCs/>
          <w:color w:val="00B0F0"/>
        </w:rPr>
        <w:t>PERMANENTLY DEFINED</w:t>
      </w:r>
      <w:r w:rsidRPr="00C75FAD">
        <w:rPr>
          <w:b/>
          <w:bCs/>
        </w:rPr>
        <w:t>.</w:t>
      </w:r>
    </w:p>
    <w:p w14:paraId="4692477E" w14:textId="19DCAFFC" w:rsidR="004870B6" w:rsidRDefault="00126427" w:rsidP="004870B6">
      <w:pPr>
        <w:ind w:left="360" w:hanging="360"/>
        <w:jc w:val="both"/>
      </w:pPr>
      <w:ins w:id="1" w:author="Patrick McElhiney" w:date="2022-09-25T16:57:00Z">
        <w:r>
          <w:rPr>
            <w:u w:val="single"/>
          </w:rPr>
          <w:t xml:space="preserve">GENERALLY </w:t>
        </w:r>
      </w:ins>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del w:id="2" w:author="Patrick McElhiney" w:date="2022-09-25T16:56:00Z">
        <w:r w:rsidR="004870B6" w:rsidDel="00C57D61">
          <w:delText xml:space="preserve">ensures </w:delText>
        </w:r>
      </w:del>
      <w:ins w:id="3" w:author="Patrick McElhiney" w:date="2022-09-25T16:56:00Z">
        <w:r w:rsidR="00C57D61">
          <w:t>verifies</w:t>
        </w:r>
        <w:r w:rsidR="00C57D61">
          <w:t xml:space="preserve"> </w:t>
        </w:r>
      </w:ins>
      <w:r w:rsidR="004870B6">
        <w:t>there is never any phreaking</w:t>
      </w:r>
      <w:ins w:id="4" w:author="Patrick McElhiney" w:date="2022-09-25T16:56:00Z">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Pr>
            <w:b/>
            <w:bCs/>
          </w:rPr>
          <w:t xml:space="preserve"> </w:t>
        </w:r>
        <w:r w:rsidR="00C57D61" w:rsidRPr="00C75FAD">
          <w:rPr>
            <w:b/>
            <w:bCs/>
            <w:color w:val="00B0F0"/>
          </w:rPr>
          <w:t>IMPLICITLY DEFINED</w:t>
        </w:r>
        <w:r w:rsidR="00C57D61">
          <w:rPr>
            <w:b/>
            <w:bCs/>
          </w:rPr>
          <w:t>,</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ins>
      <w:ins w:id="5" w:author="Patrick McElhiney" w:date="2022-09-25T16:57:00Z">
        <w:r w:rsidR="00C57D61">
          <w:rPr>
            <w:b/>
            <w:bCs/>
          </w:rPr>
          <w:t xml:space="preserve">   </w:t>
        </w:r>
      </w:ins>
      <w:ins w:id="6" w:author="Patrick McElhiney" w:date="2022-09-25T16:56:00Z">
        <w:r w:rsidR="00C57D61">
          <w:rPr>
            <w:b/>
            <w:bCs/>
          </w:rPr>
          <w:t xml:space="preserve"> </w:t>
        </w:r>
        <w:r w:rsidR="00C57D61" w:rsidRPr="00C75FAD">
          <w:rPr>
            <w:b/>
            <w:bCs/>
            <w:color w:val="00B0F0"/>
          </w:rPr>
          <w:t>IMPLICITLY DEFINED</w:t>
        </w:r>
        <w:r w:rsidR="00C57D61">
          <w:rPr>
            <w:b/>
            <w:bCs/>
          </w:rPr>
          <w:t>,</w:t>
        </w:r>
      </w:ins>
      <w:ins w:id="7" w:author="Patrick McElhiney" w:date="2022-09-25T16:57:00Z">
        <w:r w:rsidR="00C57D61">
          <w:rPr>
            <w:b/>
            <w:bCs/>
          </w:rPr>
          <w:t xml:space="preserve"> </w:t>
        </w:r>
      </w:ins>
      <w:ins w:id="8" w:author="Patrick McElhiney" w:date="2022-09-25T16:56:00Z">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w:t>
        </w:r>
      </w:ins>
      <w:ins w:id="9" w:author="Patrick McElhiney" w:date="2022-09-25T16:57:00Z">
        <w:r w:rsidR="00C57D61">
          <w:rPr>
            <w:b/>
            <w:bCs/>
          </w:rPr>
          <w:t xml:space="preserve">   </w:t>
        </w:r>
      </w:ins>
      <w:ins w:id="10" w:author="Patrick McElhiney" w:date="2022-09-25T16:56:00Z">
        <w:r w:rsidR="00C57D61">
          <w:rPr>
            <w:b/>
            <w:bCs/>
          </w:rPr>
          <w:t xml:space="preserve"> </w:t>
        </w:r>
        <w:r w:rsidR="00C57D61" w:rsidRPr="00C75FAD">
          <w:rPr>
            <w:b/>
            <w:bCs/>
            <w:color w:val="00B0F0"/>
          </w:rPr>
          <w:t>IMPLICITLY-EXPLICITLY DEFINED</w:t>
        </w:r>
        <w:r w:rsidR="00C57D61">
          <w:rPr>
            <w:b/>
            <w:bCs/>
          </w:rPr>
          <w:t>,</w:t>
        </w:r>
      </w:ins>
      <w:ins w:id="11" w:author="Patrick McElhiney" w:date="2022-09-25T16:57:00Z">
        <w:r w:rsidR="00C57D61">
          <w:rPr>
            <w:b/>
            <w:bCs/>
          </w:rPr>
          <w:t xml:space="preserve"> </w:t>
        </w:r>
      </w:ins>
      <w:ins w:id="12" w:author="Patrick McElhiney" w:date="2022-09-25T16:56:00Z">
        <w:r w:rsidR="00C57D61" w:rsidRPr="00C75FAD">
          <w:rPr>
            <w:b/>
            <w:bCs/>
            <w:color w:val="00B0F0"/>
          </w:rPr>
          <w:t>PERMANENTLY DEFINED</w:t>
        </w:r>
        <w:r w:rsidR="00C57D61" w:rsidRPr="00C75FAD">
          <w:rPr>
            <w:b/>
            <w:bCs/>
          </w:rPr>
          <w:t>.</w:t>
        </w:r>
      </w:ins>
      <w:del w:id="13" w:author="Patrick McElhiney" w:date="2022-09-25T16:56:00Z">
        <w:r w:rsidR="005421C6" w:rsidDel="00C57D61">
          <w:delText xml:space="preserve">, </w:delText>
        </w:r>
        <w:r w:rsidR="005421C6" w:rsidRPr="00B629BB" w:rsidDel="00C57D61">
          <w:rPr>
            <w:b/>
            <w:bCs/>
          </w:rPr>
          <w:delText>IRREVOCABLY DEFINED</w:delText>
        </w:r>
        <w:r w:rsidR="005421C6" w:rsidDel="00C57D61">
          <w:delText xml:space="preserve">, </w:delText>
        </w:r>
        <w:r w:rsidR="005421C6" w:rsidRPr="002A58C2" w:rsidDel="00C57D61">
          <w:rPr>
            <w:b/>
            <w:bCs/>
          </w:rPr>
          <w:delText>IMPLICITLY DEFINED</w:delText>
        </w:r>
        <w:r w:rsidR="005421C6" w:rsidRPr="00B629BB" w:rsidDel="00C57D61">
          <w:delText xml:space="preserve">, </w:delText>
        </w:r>
        <w:r w:rsidR="005421C6" w:rsidRPr="00B629BB" w:rsidDel="00C57D61">
          <w:rPr>
            <w:b/>
            <w:bCs/>
          </w:rPr>
          <w:delText>PERMANENTLY DEFINED</w:delText>
        </w:r>
        <w:r w:rsidR="005421C6" w:rsidDel="00C57D61">
          <w:delText>.</w:delText>
        </w:r>
      </w:del>
    </w:p>
    <w:p w14:paraId="3D08979A" w14:textId="4BDA2703" w:rsidR="004870B6" w:rsidRDefault="00126427" w:rsidP="004870B6">
      <w:pPr>
        <w:ind w:left="360" w:hanging="360"/>
        <w:jc w:val="both"/>
      </w:pPr>
      <w:ins w:id="14" w:author="Patrick McElhiney" w:date="2022-09-25T16:57:00Z">
        <w:r>
          <w:rPr>
            <w:u w:val="single"/>
          </w:rPr>
          <w:t xml:space="preserve">GENERALLY </w:t>
        </w:r>
      </w:ins>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del w:id="15" w:author="Patrick McElhiney" w:date="2022-09-25T16:57:00Z">
        <w:r w:rsidR="004870B6" w:rsidDel="00126427">
          <w:delText xml:space="preserve">ensures </w:delText>
        </w:r>
      </w:del>
      <w:ins w:id="16" w:author="Patrick McElhiney" w:date="2022-09-25T16:57:00Z">
        <w:r>
          <w:t>verifies</w:t>
        </w:r>
        <w:r>
          <w:t xml:space="preserve"> </w:t>
        </w:r>
      </w:ins>
      <w:r w:rsidR="004870B6">
        <w:t>there is never any exploit</w:t>
      </w:r>
      <w:ins w:id="17" w:author="Patrick McElhiney" w:date="2022-09-25T16:58:00Z">
        <w:r>
          <w:t>,</w:t>
        </w:r>
      </w:ins>
      <w:ins w:id="18" w:author="Patrick McElhiney" w:date="2022-09-25T17:00:00Z">
        <w:r>
          <w:t xml:space="preserve"> at all times, literally,</w:t>
        </w:r>
      </w:ins>
      <w:ins w:id="19" w:author="Patrick McElhiney" w:date="2022-09-25T16:58:00Z">
        <w:r>
          <w:t xml:space="preserve">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ins>
      <w:ins w:id="20" w:author="Patrick McElhiney" w:date="2022-09-25T16:59:00Z">
        <w:r>
          <w:rPr>
            <w:b/>
            <w:bCs/>
          </w:rPr>
          <w:t xml:space="preserve">  </w:t>
        </w:r>
      </w:ins>
      <w:ins w:id="21" w:author="Patrick McElhiney" w:date="2022-09-25T16:58:00Z">
        <w:r>
          <w:rPr>
            <w:b/>
            <w:bCs/>
          </w:rPr>
          <w:t xml:space="preserve"> </w:t>
        </w:r>
        <w:r w:rsidRPr="00C75FAD">
          <w:rPr>
            <w:b/>
            <w:bCs/>
            <w:color w:val="00B0F0"/>
          </w:rPr>
          <w:t>IMPLICITLY-EXPLICITLY DEFINED</w:t>
        </w:r>
        <w:r>
          <w:rPr>
            <w:b/>
            <w:bCs/>
          </w:rPr>
          <w:t>,</w:t>
        </w:r>
      </w:ins>
      <w:ins w:id="22" w:author="Patrick McElhiney" w:date="2022-09-25T16:59:00Z">
        <w:r>
          <w:rPr>
            <w:b/>
            <w:bCs/>
          </w:rPr>
          <w:t xml:space="preserve"> </w:t>
        </w:r>
      </w:ins>
      <w:ins w:id="23" w:author="Patrick McElhiney" w:date="2022-09-25T16:58:00Z">
        <w:r w:rsidRPr="00C75FAD">
          <w:rPr>
            <w:b/>
            <w:bCs/>
            <w:color w:val="00B0F0"/>
          </w:rPr>
          <w:t>PERMANENTLY DEFINED</w:t>
        </w:r>
        <w:r w:rsidRPr="00C75FAD">
          <w:rPr>
            <w:b/>
            <w:bCs/>
          </w:rPr>
          <w:t>.</w:t>
        </w:r>
      </w:ins>
      <w:del w:id="24" w:author="Patrick McElhiney" w:date="2022-09-25T16:58:00Z">
        <w:r w:rsidR="005421C6" w:rsidDel="00126427">
          <w:delText xml:space="preserve">, </w:delText>
        </w:r>
        <w:r w:rsidR="005421C6" w:rsidRPr="00B629BB" w:rsidDel="00126427">
          <w:rPr>
            <w:b/>
            <w:bCs/>
          </w:rPr>
          <w:delText>IRREVOCABLY DEFINED</w:delText>
        </w:r>
        <w:r w:rsidR="005421C6" w:rsidDel="00126427">
          <w:delText xml:space="preserve">, </w:delText>
        </w:r>
        <w:r w:rsidR="005421C6" w:rsidRPr="002A58C2" w:rsidDel="00126427">
          <w:rPr>
            <w:b/>
            <w:bCs/>
          </w:rPr>
          <w:delText>IMPLICITLY DEFINED</w:delText>
        </w:r>
        <w:r w:rsidR="005421C6" w:rsidRPr="00B629BB" w:rsidDel="00126427">
          <w:delText xml:space="preserve">, </w:delText>
        </w:r>
        <w:r w:rsidR="005421C6" w:rsidRPr="00B629BB" w:rsidDel="00126427">
          <w:rPr>
            <w:b/>
            <w:bCs/>
          </w:rPr>
          <w:delText>PERMANENTLY DEFINED</w:delText>
        </w:r>
        <w:r w:rsidR="005421C6" w:rsidDel="00126427">
          <w:delText>.</w:delText>
        </w:r>
      </w:del>
    </w:p>
    <w:p w14:paraId="7331F047" w14:textId="207B471E" w:rsidR="004870B6" w:rsidRDefault="00126427" w:rsidP="004870B6">
      <w:pPr>
        <w:ind w:left="360" w:hanging="360"/>
        <w:jc w:val="both"/>
      </w:pPr>
      <w:ins w:id="25" w:author="Patrick McElhiney" w:date="2022-09-25T16:59:00Z">
        <w:r>
          <w:rPr>
            <w:u w:val="single"/>
          </w:rPr>
          <w:t xml:space="preserve">GENERALLY </w:t>
        </w:r>
      </w:ins>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del w:id="26" w:author="Patrick McElhiney" w:date="2022-09-25T16:59:00Z">
        <w:r w:rsidR="004870B6" w:rsidDel="00126427">
          <w:delText xml:space="preserve">ensures </w:delText>
        </w:r>
      </w:del>
      <w:ins w:id="27" w:author="Patrick McElhiney" w:date="2022-09-25T16:59:00Z">
        <w:r>
          <w:t>verifies</w:t>
        </w:r>
        <w:r>
          <w:t xml:space="preserve"> </w:t>
        </w:r>
      </w:ins>
      <w:r w:rsidR="004870B6">
        <w:t>there is never any vulnerability</w:t>
      </w:r>
      <w:ins w:id="28" w:author="Patrick McElhiney" w:date="2022-09-25T16:59:00Z">
        <w:r>
          <w:t>,</w:t>
        </w:r>
      </w:ins>
      <w:ins w:id="29" w:author="Patrick McElhiney" w:date="2022-09-25T17:00:00Z">
        <w:r>
          <w:t xml:space="preserve"> at all times, literally,</w:t>
        </w:r>
      </w:ins>
      <w:ins w:id="30" w:author="Patrick McElhiney" w:date="2022-09-25T16:59:00Z">
        <w:r>
          <w:t xml:space="preserve">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ins>
      <w:ins w:id="31" w:author="Patrick McElhiney" w:date="2022-09-25T17:00:00Z">
        <w:r>
          <w:rPr>
            <w:b/>
            <w:bCs/>
          </w:rPr>
          <w:t xml:space="preserve"> </w:t>
        </w:r>
      </w:ins>
      <w:ins w:id="32" w:author="Patrick McElhiney" w:date="2022-09-25T16:59:00Z">
        <w:r w:rsidRPr="00C75FAD">
          <w:rPr>
            <w:b/>
            <w:bCs/>
            <w:color w:val="00B0F0"/>
          </w:rPr>
          <w:t>IMPLICITLY DEFINED</w:t>
        </w:r>
        <w:r>
          <w:rPr>
            <w:b/>
            <w:bCs/>
          </w:rPr>
          <w:t>,</w:t>
        </w:r>
      </w:ins>
      <w:ins w:id="33" w:author="Patrick McElhiney" w:date="2022-09-25T17:00:00Z">
        <w:r>
          <w:rPr>
            <w:b/>
            <w:bCs/>
          </w:rPr>
          <w:t xml:space="preserve">   </w:t>
        </w:r>
      </w:ins>
      <w:ins w:id="34" w:author="Patrick McElhiney" w:date="2022-09-25T16:59:00Z">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ins>
      <w:ins w:id="35" w:author="Patrick McElhiney" w:date="2022-09-25T17:00:00Z">
        <w:r>
          <w:rPr>
            <w:b/>
            <w:bCs/>
          </w:rPr>
          <w:t xml:space="preserve"> </w:t>
        </w:r>
      </w:ins>
      <w:ins w:id="36" w:author="Patrick McElhiney" w:date="2022-09-25T16:59:00Z">
        <w:r w:rsidRPr="00C75FAD">
          <w:rPr>
            <w:b/>
            <w:bCs/>
            <w:color w:val="00B0F0"/>
          </w:rPr>
          <w:t>IMPLICITLY DEFINED</w:t>
        </w:r>
        <w:r>
          <w:rPr>
            <w:b/>
            <w:bCs/>
          </w:rPr>
          <w:t>,</w:t>
        </w:r>
      </w:ins>
      <w:ins w:id="37" w:author="Patrick McElhiney" w:date="2022-09-25T17:00:00Z">
        <w:r>
          <w:rPr>
            <w:b/>
            <w:bCs/>
          </w:rPr>
          <w:t xml:space="preserve">   </w:t>
        </w:r>
      </w:ins>
      <w:ins w:id="38" w:author="Patrick McElhiney" w:date="2022-09-25T16:59:00Z">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ins>
      <w:ins w:id="39" w:author="Patrick McElhiney" w:date="2022-09-25T17:00:00Z">
        <w:r>
          <w:rPr>
            <w:b/>
            <w:bCs/>
          </w:rPr>
          <w:t xml:space="preserve"> </w:t>
        </w:r>
      </w:ins>
      <w:ins w:id="40" w:author="Patrick McElhiney" w:date="2022-09-25T16:59:00Z">
        <w:r w:rsidRPr="00C75FAD">
          <w:rPr>
            <w:b/>
            <w:bCs/>
            <w:color w:val="00B0F0"/>
          </w:rPr>
          <w:t>IMPLICITLY DEFINED</w:t>
        </w:r>
        <w:r>
          <w:rPr>
            <w:b/>
            <w:bCs/>
          </w:rPr>
          <w:t>,</w:t>
        </w:r>
      </w:ins>
      <w:ins w:id="41" w:author="Patrick McElhiney" w:date="2022-09-25T17:00:00Z">
        <w:r>
          <w:rPr>
            <w:b/>
            <w:bCs/>
          </w:rPr>
          <w:t xml:space="preserve">   </w:t>
        </w:r>
      </w:ins>
      <w:ins w:id="42" w:author="Patrick McElhiney" w:date="2022-09-25T16:59:00Z">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ins>
      <w:ins w:id="43" w:author="Patrick McElhiney" w:date="2022-09-25T17:00:00Z">
        <w:r>
          <w:rPr>
            <w:b/>
            <w:bCs/>
          </w:rPr>
          <w:t xml:space="preserve"> </w:t>
        </w:r>
      </w:ins>
      <w:ins w:id="44" w:author="Patrick McElhiney" w:date="2022-09-25T16:59:00Z">
        <w:r w:rsidRPr="00C75FAD">
          <w:rPr>
            <w:b/>
            <w:bCs/>
            <w:color w:val="00B0F0"/>
          </w:rPr>
          <w:t>IMPLICITLY DEFINED</w:t>
        </w:r>
        <w:r>
          <w:rPr>
            <w:b/>
            <w:bCs/>
          </w:rPr>
          <w:t>,</w:t>
        </w:r>
      </w:ins>
      <w:ins w:id="45" w:author="Patrick McElhiney" w:date="2022-09-25T17:00:00Z">
        <w:r>
          <w:rPr>
            <w:b/>
            <w:bCs/>
          </w:rPr>
          <w:t xml:space="preserve">    </w:t>
        </w:r>
      </w:ins>
      <w:ins w:id="46" w:author="Patrick McElhiney" w:date="2022-09-25T16:59:00Z">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ins>
      <w:del w:id="47" w:author="Patrick McElhiney" w:date="2022-09-25T16:59:00Z">
        <w:r w:rsidR="005421C6" w:rsidDel="00126427">
          <w:delText xml:space="preserve">, </w:delText>
        </w:r>
        <w:r w:rsidR="005421C6" w:rsidRPr="00B629BB" w:rsidDel="00126427">
          <w:rPr>
            <w:b/>
            <w:bCs/>
          </w:rPr>
          <w:delText>IRREVOCABLY DEFINED</w:delText>
        </w:r>
        <w:r w:rsidR="005421C6" w:rsidDel="00126427">
          <w:delText xml:space="preserve">, </w:delText>
        </w:r>
        <w:r w:rsidR="005421C6" w:rsidRPr="002A58C2" w:rsidDel="00126427">
          <w:rPr>
            <w:b/>
            <w:bCs/>
          </w:rPr>
          <w:delText>IMPLICITLY DEFINED</w:delText>
        </w:r>
        <w:r w:rsidR="005421C6" w:rsidRPr="00B629BB" w:rsidDel="00126427">
          <w:delText xml:space="preserve">, </w:delText>
        </w:r>
        <w:r w:rsidR="005421C6" w:rsidRPr="00B629BB" w:rsidDel="00126427">
          <w:rPr>
            <w:b/>
            <w:bCs/>
          </w:rPr>
          <w:delText>PERMANENTLY DEFINED</w:delText>
        </w:r>
        <w:r w:rsidR="005421C6" w:rsidDel="00126427">
          <w:delText>.</w:delText>
        </w:r>
      </w:del>
    </w:p>
    <w:p w14:paraId="681DD7E9" w14:textId="0A4272FF" w:rsidR="004870B6" w:rsidRDefault="004870B6" w:rsidP="004870B6">
      <w:pPr>
        <w:ind w:left="360" w:hanging="360"/>
        <w:jc w:val="both"/>
      </w:pPr>
      <w:r>
        <w:rPr>
          <w:u w:val="single"/>
        </w:rPr>
        <w:lastRenderedPageBreak/>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48"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48"/>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49"/>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9"/>
      <w:r w:rsidR="00652BEF">
        <w:rPr>
          <w:rStyle w:val="CommentReference"/>
        </w:rPr>
        <w:commentReference w:id="49"/>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50"/>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50"/>
      <w:r w:rsidR="00934D15">
        <w:rPr>
          <w:rStyle w:val="CommentReference"/>
        </w:rPr>
        <w:commentReference w:id="50"/>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5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1"/>
      <w:r w:rsidR="00B24CF4" w:rsidRPr="006670CE">
        <w:rPr>
          <w:rStyle w:val="CommentReference"/>
        </w:rPr>
        <w:commentReference w:id="51"/>
      </w:r>
    </w:p>
    <w:p w14:paraId="430793E5" w14:textId="39652964" w:rsidR="001037A8" w:rsidRPr="006670CE" w:rsidRDefault="00853D71" w:rsidP="001037A8">
      <w:pPr>
        <w:ind w:left="360" w:hanging="360"/>
        <w:jc w:val="both"/>
      </w:pPr>
      <w:commentRangeStart w:id="5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2"/>
      <w:r w:rsidR="001037A8" w:rsidRPr="006670CE">
        <w:rPr>
          <w:rStyle w:val="CommentReference"/>
        </w:rPr>
        <w:commentReference w:id="52"/>
      </w:r>
    </w:p>
    <w:p w14:paraId="1FF3DBCC" w14:textId="69F5AB2F" w:rsidR="00853D71" w:rsidRPr="006670CE" w:rsidRDefault="00853D71" w:rsidP="009C5A96">
      <w:pPr>
        <w:ind w:left="360" w:hanging="360"/>
        <w:jc w:val="both"/>
      </w:pPr>
      <w:commentRangeStart w:id="5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3"/>
      <w:r w:rsidR="001037A8" w:rsidRPr="006670CE">
        <w:rPr>
          <w:rStyle w:val="CommentReference"/>
        </w:rPr>
        <w:commentReference w:id="53"/>
      </w:r>
    </w:p>
    <w:p w14:paraId="7BC9A47F" w14:textId="25060193" w:rsidR="000C1682" w:rsidRDefault="000C1682" w:rsidP="000C1682">
      <w:pPr>
        <w:ind w:left="360" w:hanging="360"/>
        <w:jc w:val="both"/>
      </w:pPr>
      <w:commentRangeStart w:id="5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54"/>
      <w:r w:rsidR="00506E87">
        <w:rPr>
          <w:rStyle w:val="CommentReference"/>
        </w:rPr>
        <w:commentReference w:id="54"/>
      </w:r>
    </w:p>
    <w:p w14:paraId="1CBA87EF" w14:textId="6C00B6B5" w:rsidR="000C1682" w:rsidRDefault="000C1682" w:rsidP="000229F9">
      <w:pPr>
        <w:ind w:left="720" w:hanging="360"/>
        <w:jc w:val="both"/>
      </w:pPr>
      <w:commentRangeStart w:id="5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55"/>
      <w:r w:rsidR="00B24CF4">
        <w:rPr>
          <w:rStyle w:val="CommentReference"/>
        </w:rPr>
        <w:commentReference w:id="55"/>
      </w:r>
    </w:p>
    <w:p w14:paraId="0B910FB8" w14:textId="1E1B4C84" w:rsidR="00F7149B" w:rsidRDefault="00F7149B" w:rsidP="00F7149B">
      <w:pPr>
        <w:ind w:left="720" w:hanging="360"/>
        <w:jc w:val="both"/>
      </w:pPr>
      <w:commentRangeStart w:id="56"/>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6"/>
      <w:r>
        <w:rPr>
          <w:rStyle w:val="CommentReference"/>
        </w:rPr>
        <w:commentReference w:id="56"/>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49"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50"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1"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5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5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5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D6BC" w14:textId="77777777" w:rsidR="008A662B" w:rsidRDefault="008A662B" w:rsidP="005B7682">
      <w:pPr>
        <w:spacing w:after="0" w:line="240" w:lineRule="auto"/>
      </w:pPr>
      <w:r>
        <w:separator/>
      </w:r>
    </w:p>
  </w:endnote>
  <w:endnote w:type="continuationSeparator" w:id="0">
    <w:p w14:paraId="6CA36898" w14:textId="77777777" w:rsidR="008A662B" w:rsidRDefault="008A66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3119B3">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C528" w14:textId="77777777" w:rsidR="008A662B" w:rsidRDefault="008A662B" w:rsidP="005B7682">
      <w:pPr>
        <w:spacing w:after="0" w:line="240" w:lineRule="auto"/>
      </w:pPr>
      <w:r>
        <w:separator/>
      </w:r>
    </w:p>
  </w:footnote>
  <w:footnote w:type="continuationSeparator" w:id="0">
    <w:p w14:paraId="27F6A641" w14:textId="77777777" w:rsidR="008A662B" w:rsidRDefault="008A66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41</Pages>
  <Words>9925</Words>
  <Characters>56575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2022-09-25T21:01:00Z</dcterms:created>
  <dcterms:modified xsi:type="dcterms:W3CDTF">2022-09-25T21:01:00Z</dcterms:modified>
</cp:coreProperties>
</file>